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2FADC1" w14:textId="77777777" w:rsidR="00B92D89" w:rsidRDefault="00B92D89">
      <w:r>
        <w:t>A quick review:</w:t>
      </w:r>
    </w:p>
    <w:p w14:paraId="14090D2B" w14:textId="7CB9E2A8" w:rsidR="00372D16" w:rsidRDefault="00B92D89" w:rsidP="000246B2">
      <w:pPr>
        <w:rPr>
          <w:lang w:bidi="he-IL"/>
        </w:rPr>
      </w:pPr>
      <w:r>
        <w:t xml:space="preserve">After reading </w:t>
      </w:r>
      <w:ins w:id="0" w:author="Microsoft Office User" w:date="2016-11-08T10:32:00Z">
        <w:r w:rsidR="004E6F76">
          <w:fldChar w:fldCharType="begin" w:fldLock="1"/>
        </w:r>
      </w:ins>
      <w:r w:rsidR="00B6306B">
        <w:instrText>ADDIN CSL_CITATION { "citationItems" : [ { "id" : "ITEM-1", "itemData" : { "ISSN" : "1087-0156", "author" : [ { "dropping-particle" : "", "family" : "Keiser", "given" : "Michael J", "non-dropping-particle" : "", "parse-names" : false, "suffix" : "" }, { "dropping-particle" : "", "family" : "Roth", "given" : "Bryan L", "non-dropping-particle" : "", "parse-names" : false, "suffix" : "" }, { "dropping-particle" : "", "family" : "Armbruster", "given" : "Blaine N", "non-dropping-particle" : "", "parse-names" : false, "suffix" : "" }, { "dropping-particle" : "", "family" : "Ernsberger", "given" : "Paul", "non-dropping-particle" : "", "parse-names" : false, "suffix" : "" }, { "dropping-particle" : "", "family" : "Irwin", "given" : "John J", "non-dropping-particle" : "", "parse-names" : false, "suffix" : "" }, { "dropping-particle" : "", "family" : "Shoichet", "given" : "Brian K", "non-dropping-particle" : "", "parse-names" : false, "suffix" : "" } ], "container-title" : "Nat Biotech", "genre" : "JOUR", "id" : "ITEM-1", "issue" : "2", "issued" : { "date-parts" : [ [ "2007", "2" ] ] }, "note" : "10.1038/nbt1284", "page" : "197-206", "publisher" : "Nature Publishing Group", "title" : "Relating protein pharmacology by ligand chemistry", "type" : "article-journal", "volume" : "25" }, "uris" : [ "http://www.mendeley.com/documents/?uuid=70f36376-ad6e-4946-b159-cfa8650ad911" ] } ], "mendeley" : { "formattedCitation" : "(Keiser et al. 2007)", "plainTextFormattedCitation" : "(Keiser et al. 2007)", "previouslyFormattedCitation" : "&lt;sup&gt;1&lt;/sup&gt;" }, "properties" : { "noteIndex" : 0 }, "schema" : "https://github.com/citation-style-language/schema/raw/master/csl-citation.json" }</w:instrText>
      </w:r>
      <w:r w:rsidR="004E6F76">
        <w:fldChar w:fldCharType="separate"/>
      </w:r>
      <w:r w:rsidR="00B6306B" w:rsidRPr="00B6306B">
        <w:rPr>
          <w:noProof/>
        </w:rPr>
        <w:t>(Keiser et al. 2007)</w:t>
      </w:r>
      <w:ins w:id="1" w:author="Microsoft Office User" w:date="2016-11-08T10:32:00Z">
        <w:r w:rsidR="004E6F76">
          <w:fldChar w:fldCharType="end"/>
        </w:r>
      </w:ins>
      <w:del w:id="2" w:author="Microsoft Office User" w:date="2016-11-08T10:32:00Z">
        <w:r w:rsidDel="004E6F76">
          <w:delText xml:space="preserve">the paper by </w:delText>
        </w:r>
        <w:r w:rsidRPr="00B92D89" w:rsidDel="004E6F76">
          <w:delText>Keiser</w:delText>
        </w:r>
        <w:r w:rsidDel="004E6F76">
          <w:delText xml:space="preserve"> et al. (2007)</w:delText>
        </w:r>
        <w:r w:rsidR="00B979C4" w:rsidDel="004E6F76">
          <w:delText xml:space="preserve"> [please give the full citation in Bibliography at the end of the summary.]</w:delText>
        </w:r>
      </w:del>
      <w:r>
        <w:t xml:space="preserve"> describing the </w:t>
      </w:r>
      <w:r w:rsidRPr="00B92D89">
        <w:t>Similarity ensemble approach (SEA)</w:t>
      </w:r>
      <w:r w:rsidR="00C86852">
        <w:t xml:space="preserve">, which is used to predict binding based on chemical similarity of ligands, </w:t>
      </w:r>
      <w:r>
        <w:t xml:space="preserve">it appeared </w:t>
      </w:r>
      <w:r w:rsidR="009F4EE4">
        <w:t>that in the process of</w:t>
      </w:r>
      <w:r>
        <w:t xml:space="preserve"> creating the statistical model</w:t>
      </w:r>
      <w:r w:rsidR="000246B2">
        <w:t>,</w:t>
      </w:r>
      <w:r>
        <w:t xml:space="preserve"> </w:t>
      </w:r>
      <w:r w:rsidR="000246B2">
        <w:t>the reasoning behind some of the</w:t>
      </w:r>
      <w:r>
        <w:t xml:space="preserve"> steps </w:t>
      </w:r>
      <w:ins w:id="3" w:author="Microsoft Office User" w:date="2016-11-16T20:16:00Z">
        <w:r w:rsidR="00B6672D">
          <w:t xml:space="preserve">taken </w:t>
        </w:r>
      </w:ins>
      <w:r>
        <w:t xml:space="preserve">was lacking or not provided. </w:t>
      </w:r>
    </w:p>
    <w:p w14:paraId="68FD0B4C" w14:textId="0BD03C97" w:rsidR="00372D16" w:rsidRPr="00C86852" w:rsidRDefault="00372D16" w:rsidP="000246B2">
      <w:r w:rsidRPr="00C86852">
        <w:t>In creating the statistical model, the following outline was followed:</w:t>
      </w:r>
    </w:p>
    <w:p w14:paraId="05EB5E39" w14:textId="51C70701" w:rsidR="00372D16" w:rsidRPr="00C86852" w:rsidRDefault="00372D16" w:rsidP="002241E7">
      <w:pPr>
        <w:pStyle w:val="ListParagraph"/>
        <w:numPr>
          <w:ilvl w:val="0"/>
          <w:numId w:val="2"/>
        </w:numPr>
      </w:pPr>
      <w:r w:rsidRPr="00C86852">
        <w:t>Sets of ligands “across logarithmic set size intervals in the range of 10 to 1,000 molecules” were populated randomly.</w:t>
      </w:r>
    </w:p>
    <w:p w14:paraId="567496B8" w14:textId="472DC343" w:rsidR="00372D16" w:rsidRPr="00070353" w:rsidRDefault="00372D16" w:rsidP="008752CE">
      <w:pPr>
        <w:pStyle w:val="ListParagraph"/>
        <w:numPr>
          <w:ilvl w:val="0"/>
          <w:numId w:val="2"/>
        </w:numPr>
      </w:pPr>
      <w:r w:rsidRPr="00B03594">
        <w:t>For all pairs of ligands, one from set A the other from set B</w:t>
      </w:r>
      <w:r w:rsidR="002241E7">
        <w:t>,</w:t>
      </w:r>
      <w:r w:rsidRPr="00B03594">
        <w:t xml:space="preserve"> </w:t>
      </w:r>
      <w:r w:rsidRPr="00904810">
        <w:t xml:space="preserve">the </w:t>
      </w:r>
      <w:proofErr w:type="spellStart"/>
      <w:r w:rsidRPr="00904810">
        <w:t>Tanimoto</w:t>
      </w:r>
      <w:proofErr w:type="spellEnd"/>
      <w:r w:rsidRPr="00904810">
        <w:t xml:space="preserve"> coefficient score (Tc</w:t>
      </w:r>
      <w:r w:rsidRPr="00C86852">
        <w:t>;</w:t>
      </w:r>
      <w:r w:rsidR="00425065" w:rsidRPr="00C86852">
        <w:t xml:space="preserve"> ranging from 1</w:t>
      </w:r>
      <w:r w:rsidR="002241E7">
        <w:t xml:space="preserve"> -</w:t>
      </w:r>
      <w:r w:rsidR="00425065" w:rsidRPr="00C86852">
        <w:t xml:space="preserve"> maximal similarity, to 0</w:t>
      </w:r>
      <w:r w:rsidR="002241E7">
        <w:t xml:space="preserve"> -</w:t>
      </w:r>
      <w:r w:rsidR="00425065" w:rsidRPr="00C86852">
        <w:t xml:space="preserve"> minimal similarity) was calculated. The resulting sum of Tc scores (</w:t>
      </w:r>
      <m:oMath>
        <m:r>
          <w:rPr>
            <w:rFonts w:ascii="Cambria Math" w:hAnsi="Cambria Math"/>
          </w:rPr>
          <m:t>RS</m:t>
        </m:r>
      </m:oMath>
      <w:r w:rsidR="00425065" w:rsidRPr="00070353">
        <w:t xml:space="preserve">; raw score) </w:t>
      </w:r>
      <w:r w:rsidR="00425065" w:rsidRPr="00B03594">
        <w:t xml:space="preserve">was </w:t>
      </w:r>
      <w:r w:rsidR="008752CE">
        <w:t>plotted</w:t>
      </w:r>
      <w:r w:rsidR="008752CE" w:rsidRPr="00B03594">
        <w:t xml:space="preserve"> </w:t>
      </w:r>
      <w:r w:rsidR="008752CE">
        <w:t>vs.</w:t>
      </w:r>
      <w:r w:rsidR="008752CE" w:rsidRPr="00B03594">
        <w:t xml:space="preserve"> </w:t>
      </w:r>
      <w:r w:rsidR="00425065" w:rsidRPr="00B03594">
        <w:t xml:space="preserve">the number of </w:t>
      </w:r>
      <w:r w:rsidR="00425065" w:rsidRPr="00904810">
        <w:t>calculations</w:t>
      </w:r>
      <w:r w:rsidR="00425065" w:rsidRPr="00C86852">
        <w:t xml:space="preserve"> made (</w:t>
      </w:r>
      <w:r w:rsidR="00070353">
        <w:rPr>
          <w:i/>
        </w:rPr>
        <w:t>CS</w:t>
      </w:r>
      <w:r w:rsidR="008752CE">
        <w:t>).</w:t>
      </w:r>
      <w:r w:rsidR="00BE352B" w:rsidRPr="00070353">
        <w:t xml:space="preserve"> </w:t>
      </w:r>
      <w:r w:rsidR="008752CE">
        <w:t>CS</w:t>
      </w:r>
      <w:r w:rsidR="008752CE" w:rsidRPr="00070353">
        <w:t xml:space="preserve"> </w:t>
      </w:r>
      <w:r w:rsidR="008752CE">
        <w:t>equals</w:t>
      </w:r>
      <w:r w:rsidR="00425065" w:rsidRPr="00070353">
        <w:t xml:space="preserve"> the </w:t>
      </w:r>
      <w:r w:rsidR="008752CE">
        <w:t xml:space="preserve">multiplication of the </w:t>
      </w:r>
      <w:r w:rsidR="00425065" w:rsidRPr="00070353">
        <w:t>size</w:t>
      </w:r>
      <w:r w:rsidR="008752CE">
        <w:t>s</w:t>
      </w:r>
      <w:r w:rsidR="00425065" w:rsidRPr="00070353">
        <w:t xml:space="preserve"> of set A </w:t>
      </w:r>
      <w:r w:rsidR="008752CE">
        <w:t>and</w:t>
      </w:r>
      <w:r w:rsidR="00425065" w:rsidRPr="00070353">
        <w:t xml:space="preserve"> B, which </w:t>
      </w:r>
      <w:r w:rsidR="008752CE" w:rsidRPr="00070353">
        <w:t>I</w:t>
      </w:r>
      <w:r w:rsidR="008752CE">
        <w:t xml:space="preserve"> will</w:t>
      </w:r>
      <w:r w:rsidR="008752CE" w:rsidRPr="00070353">
        <w:t xml:space="preserve"> </w:t>
      </w:r>
      <w:r w:rsidR="008752CE">
        <w:t>refer to as</w:t>
      </w:r>
      <w:r w:rsidR="00425065" w:rsidRPr="00070353">
        <w:t xml:space="preserve"> </w:t>
      </w:r>
      <w:r w:rsidR="008752CE">
        <w:t xml:space="preserve">the </w:t>
      </w:r>
      <w:r w:rsidR="00425065" w:rsidRPr="00070353">
        <w:t>comparison size.</w:t>
      </w:r>
    </w:p>
    <w:p w14:paraId="1119736A" w14:textId="2F59F260" w:rsidR="00425065" w:rsidRPr="00070353" w:rsidRDefault="00425065" w:rsidP="002241E7">
      <w:pPr>
        <w:pStyle w:val="ListParagraph"/>
        <w:numPr>
          <w:ilvl w:val="0"/>
          <w:numId w:val="2"/>
        </w:numPr>
      </w:pPr>
      <w:r w:rsidRPr="00070353">
        <w:t xml:space="preserve">Grouping by </w:t>
      </w:r>
      <w:r w:rsidR="00070353" w:rsidRPr="002241E7">
        <w:rPr>
          <w:i/>
        </w:rPr>
        <w:t>CS</w:t>
      </w:r>
      <w:r w:rsidR="00070353">
        <w:t xml:space="preserve"> </w:t>
      </w:r>
      <w:r w:rsidRPr="00070353">
        <w:t xml:space="preserve">the mean and standard deviation (SD) of </w:t>
      </w:r>
      <w:r w:rsidR="00070353">
        <w:t>RS</w:t>
      </w:r>
      <w:r w:rsidRPr="00070353">
        <w:t xml:space="preserve"> were calculated and </w:t>
      </w:r>
      <w:r w:rsidR="00070353">
        <w:t xml:space="preserve">a </w:t>
      </w:r>
      <w:r w:rsidRPr="00070353">
        <w:t xml:space="preserve">linear model </w:t>
      </w:r>
      <m:oMath>
        <m:r>
          <w:rPr>
            <w:rFonts w:ascii="Cambria Math" w:hAnsi="Cambria Math"/>
          </w:rPr>
          <m:t>μ</m:t>
        </m:r>
      </m:oMath>
      <w:r w:rsidRPr="00070353">
        <w:rPr>
          <w:rFonts w:eastAsiaTheme="minorEastAsia"/>
        </w:rPr>
        <w:t xml:space="preserve"> </w:t>
      </w:r>
      <w:r w:rsidR="00BE352B" w:rsidRPr="00070353">
        <w:rPr>
          <w:rFonts w:eastAsiaTheme="minorEastAsia"/>
        </w:rPr>
        <w:t xml:space="preserve">was fit to </w:t>
      </w:r>
      <w:r w:rsidR="00070353" w:rsidRPr="002241E7">
        <w:rPr>
          <w:rFonts w:eastAsiaTheme="minorEastAsia"/>
          <w:i/>
        </w:rPr>
        <w:t>CS</w:t>
      </w:r>
      <w:r w:rsidR="00BE352B" w:rsidRPr="00070353">
        <w:rPr>
          <w:rFonts w:eastAsiaTheme="minorEastAsia"/>
        </w:rPr>
        <w:t xml:space="preserve"> </w:t>
      </w:r>
      <w:r w:rsidR="00BE352B" w:rsidRPr="00070353">
        <w:t>against</w:t>
      </w:r>
      <w:r w:rsidRPr="00070353">
        <w:t xml:space="preserve"> the mean while a non-linear model </w:t>
      </w:r>
      <m:oMath>
        <m:r>
          <w:rPr>
            <w:rFonts w:ascii="Cambria Math" w:hAnsi="Cambria Math"/>
          </w:rPr>
          <m:t>σ</m:t>
        </m:r>
      </m:oMath>
      <w:r w:rsidRPr="00070353">
        <w:rPr>
          <w:rFonts w:eastAsiaTheme="minorEastAsia"/>
        </w:rPr>
        <w:t xml:space="preserve"> </w:t>
      </w:r>
      <w:r w:rsidR="00BE352B" w:rsidRPr="00070353">
        <w:rPr>
          <w:rFonts w:eastAsiaTheme="minorEastAsia"/>
        </w:rPr>
        <w:t xml:space="preserve">was fit for </w:t>
      </w:r>
      <w:r w:rsidR="00070353" w:rsidRPr="002241E7">
        <w:rPr>
          <w:rFonts w:eastAsiaTheme="minorEastAsia"/>
          <w:i/>
        </w:rPr>
        <w:t>CS</w:t>
      </w:r>
      <w:r w:rsidR="00BE352B" w:rsidRPr="00070353">
        <w:rPr>
          <w:rFonts w:eastAsiaTheme="minorEastAsia"/>
        </w:rPr>
        <w:t xml:space="preserve"> </w:t>
      </w:r>
      <w:r w:rsidR="00BE352B" w:rsidRPr="00070353">
        <w:t>against</w:t>
      </w:r>
      <w:r w:rsidRPr="00070353">
        <w:t xml:space="preserve"> SD.</w:t>
      </w:r>
    </w:p>
    <w:p w14:paraId="566820D4" w14:textId="57889C3D" w:rsidR="00425065" w:rsidRPr="002241E7" w:rsidRDefault="00BE352B" w:rsidP="002241E7">
      <w:pPr>
        <w:pStyle w:val="ListParagraph"/>
        <w:numPr>
          <w:ilvl w:val="0"/>
          <w:numId w:val="2"/>
        </w:numPr>
      </w:pPr>
      <w:r w:rsidRPr="00070353">
        <w:t>For each comparison made n</w:t>
      </w:r>
      <w:r w:rsidR="00425065" w:rsidRPr="00070353">
        <w:t>ormalized z-scores (</w:t>
      </w:r>
      <m:oMath>
        <m:r>
          <w:rPr>
            <w:rFonts w:ascii="Cambria Math" w:hAnsi="Cambria Math"/>
          </w:rPr>
          <m:t>ZS</m:t>
        </m:r>
      </m:oMath>
      <w:r w:rsidR="00425065" w:rsidRPr="00070353">
        <w:t>) were calculated as follows:</w:t>
      </w:r>
      <w:r w:rsidRPr="00070353">
        <w:t xml:space="preserve"> </w:t>
      </w:r>
      <m:oMath>
        <m:r>
          <w:rPr>
            <w:rFonts w:ascii="Cambria Math" w:hAnsi="Cambria Math"/>
          </w:rPr>
          <m:t>ZS=</m:t>
        </m:r>
        <m:f>
          <m:fPr>
            <m:ctrlPr>
              <w:rPr>
                <w:rFonts w:ascii="Cambria Math" w:hAnsi="Cambria Math"/>
                <w:i/>
              </w:rPr>
            </m:ctrlPr>
          </m:fPr>
          <m:num>
            <m:r>
              <w:rPr>
                <w:rFonts w:ascii="Cambria Math" w:hAnsi="Cambria Math"/>
              </w:rPr>
              <m:t>rs-μ(CS)</m:t>
            </m:r>
          </m:num>
          <m:den>
            <m:r>
              <w:rPr>
                <w:rFonts w:ascii="Cambria Math" w:hAnsi="Cambria Math"/>
              </w:rPr>
              <m:t>σ(CS)</m:t>
            </m:r>
          </m:den>
        </m:f>
        <m:r>
          <w:rPr>
            <w:rFonts w:ascii="Cambria Math" w:hAnsi="Cambria Math"/>
          </w:rPr>
          <m:t xml:space="preserve"> </m:t>
        </m:r>
      </m:oMath>
      <w:r w:rsidRPr="00070353">
        <w:rPr>
          <w:rFonts w:eastAsiaTheme="minorEastAsia"/>
        </w:rPr>
        <w:t>.</w:t>
      </w:r>
    </w:p>
    <w:p w14:paraId="6134DDF4" w14:textId="0F421CC0" w:rsidR="00BE352B" w:rsidRPr="00C86852" w:rsidRDefault="008752CE" w:rsidP="008752CE">
      <w:pPr>
        <w:pStyle w:val="ListParagraph"/>
        <w:numPr>
          <w:ilvl w:val="0"/>
          <w:numId w:val="2"/>
        </w:numPr>
      </w:pPr>
      <w:r>
        <w:rPr>
          <w:rFonts w:eastAsiaTheme="minorEastAsia"/>
        </w:rPr>
        <w:t>A</w:t>
      </w:r>
      <w:r w:rsidRPr="00070353">
        <w:rPr>
          <w:rFonts w:eastAsiaTheme="minorEastAsia"/>
        </w:rPr>
        <w:t xml:space="preserve"> Tc </w:t>
      </w:r>
      <w:r w:rsidRPr="00913567">
        <w:rPr>
          <w:rFonts w:eastAsiaTheme="minorEastAsia"/>
        </w:rPr>
        <w:t>cutoff of 0</w:t>
      </w:r>
      <w:r w:rsidRPr="002241E7">
        <w:t>.57</w:t>
      </w:r>
      <w:r w:rsidRPr="00C86852">
        <w:t xml:space="preserve"> was selected </w:t>
      </w:r>
      <w:r>
        <w:t>t</w:t>
      </w:r>
      <w:r w:rsidRPr="00C86852">
        <w:t xml:space="preserve">o </w:t>
      </w:r>
      <w:r w:rsidR="00BE352B" w:rsidRPr="00C86852">
        <w:t xml:space="preserve">force the resulting </w:t>
      </w:r>
      <m:oMath>
        <m:r>
          <w:rPr>
            <w:rFonts w:ascii="Cambria Math" w:hAnsi="Cambria Math"/>
          </w:rPr>
          <m:t>ZS</m:t>
        </m:r>
      </m:oMath>
      <w:r w:rsidR="00070353">
        <w:rPr>
          <w:rFonts w:eastAsiaTheme="minorEastAsia"/>
        </w:rPr>
        <w:t xml:space="preserve"> </w:t>
      </w:r>
      <w:r w:rsidR="00BE352B" w:rsidRPr="00070353">
        <w:rPr>
          <w:rFonts w:eastAsiaTheme="minorEastAsia"/>
        </w:rPr>
        <w:t>distribution to match an extreme value distribution</w:t>
      </w:r>
      <w:r w:rsidR="00913567">
        <w:rPr>
          <w:rFonts w:eastAsiaTheme="minorEastAsia"/>
        </w:rPr>
        <w:t xml:space="preserve"> (EVD)</w:t>
      </w:r>
      <w:r w:rsidR="00C86852" w:rsidRPr="00C86852">
        <w:t xml:space="preserve">. </w:t>
      </w:r>
    </w:p>
    <w:p w14:paraId="15E5AE2C" w14:textId="77777777" w:rsidR="00070353" w:rsidRDefault="00070353" w:rsidP="000246B2"/>
    <w:p w14:paraId="67E3B644" w14:textId="4EA21FE4" w:rsidR="00070353" w:rsidRDefault="008752CE" w:rsidP="008752CE">
      <w:r>
        <w:t>T</w:t>
      </w:r>
      <w:r w:rsidR="00372D16">
        <w:t xml:space="preserve">hree issues </w:t>
      </w:r>
      <w:r>
        <w:t>emerged</w:t>
      </w:r>
      <w:r w:rsidR="00070353">
        <w:t xml:space="preserve">: </w:t>
      </w:r>
    </w:p>
    <w:p w14:paraId="354F23DD" w14:textId="24820A2B" w:rsidR="00070353" w:rsidRDefault="00070353" w:rsidP="008752CE">
      <w:r>
        <w:t>F</w:t>
      </w:r>
      <w:r w:rsidR="00372D16">
        <w:t>irst, sampling was done “across logarithmic set size intervals in the range of 10 to 1,000 molecules”</w:t>
      </w:r>
      <w:r w:rsidR="008752CE">
        <w:t>,</w:t>
      </w:r>
      <w:r w:rsidR="00372D16">
        <w:t xml:space="preserve"> </w:t>
      </w:r>
      <w:r w:rsidR="00AD6B1B">
        <w:t>wh</w:t>
      </w:r>
      <w:r>
        <w:t xml:space="preserve">ich itself is unclear and although the minimum of </w:t>
      </w:r>
      <w:r w:rsidR="008752CE">
        <w:t xml:space="preserve">CS </w:t>
      </w:r>
      <w:r>
        <w:t xml:space="preserve">is 100 (between two groups of size 10) the model is later being used to conclude the significance of results even when the </w:t>
      </w:r>
      <w:r w:rsidR="00913567" w:rsidRPr="002241E7">
        <w:rPr>
          <w:i/>
        </w:rPr>
        <w:t>CS</w:t>
      </w:r>
      <w:r>
        <w:t xml:space="preserve"> is less </w:t>
      </w:r>
      <w:r w:rsidR="008752CE">
        <w:t xml:space="preserve">than </w:t>
      </w:r>
      <w:r>
        <w:t>100.</w:t>
      </w:r>
    </w:p>
    <w:p w14:paraId="323AD40C" w14:textId="409FB583" w:rsidR="00070353" w:rsidRDefault="00070353" w:rsidP="000246B2">
      <w:r>
        <w:t xml:space="preserve">Second, SD was fitted using a non-linear regression and it </w:t>
      </w:r>
      <w:r w:rsidR="00913567">
        <w:t>is</w:t>
      </w:r>
      <w:r>
        <w:t xml:space="preserve"> clear from the </w:t>
      </w:r>
      <w:r w:rsidR="00913567">
        <w:t xml:space="preserve">graph showing SD vs. </w:t>
      </w:r>
      <w:r w:rsidR="00913567" w:rsidRPr="002241E7">
        <w:rPr>
          <w:i/>
        </w:rPr>
        <w:t>CS</w:t>
      </w:r>
      <w:r>
        <w:t xml:space="preserve"> </w:t>
      </w:r>
      <w:r w:rsidR="00913567">
        <w:t xml:space="preserve">that real SD values are getting further away from the predicted SD values as </w:t>
      </w:r>
      <w:r w:rsidR="00913567" w:rsidRPr="002241E7">
        <w:rPr>
          <w:i/>
        </w:rPr>
        <w:t>CS</w:t>
      </w:r>
      <w:r w:rsidR="00913567">
        <w:t xml:space="preserve"> grows.</w:t>
      </w:r>
    </w:p>
    <w:p w14:paraId="7146B521" w14:textId="4258BD15" w:rsidR="00913567" w:rsidRDefault="00B03594" w:rsidP="008752CE">
      <w:r>
        <w:t>Third</w:t>
      </w:r>
      <w:r w:rsidR="00913567">
        <w:t xml:space="preserve">, it is not clear why the </w:t>
      </w:r>
      <w:r w:rsidR="00913567" w:rsidRPr="002241E7">
        <w:rPr>
          <w:i/>
        </w:rPr>
        <w:t>ZS</w:t>
      </w:r>
      <w:r w:rsidR="00913567">
        <w:t xml:space="preserve"> distribution should be coerced into an EVD</w:t>
      </w:r>
      <w:r w:rsidR="008752CE">
        <w:t>.</w:t>
      </w:r>
      <w:r w:rsidR="00913567">
        <w:t xml:space="preserve"> </w:t>
      </w:r>
      <w:r w:rsidR="008752CE">
        <w:t xml:space="preserve">The </w:t>
      </w:r>
      <w:r w:rsidR="00913567">
        <w:t xml:space="preserve">reasoning given in </w:t>
      </w:r>
      <w:ins w:id="4" w:author="Microsoft Office User" w:date="2016-11-16T20:19:00Z">
        <w:r w:rsidR="004A5DC4">
          <w:fldChar w:fldCharType="begin" w:fldLock="1"/>
        </w:r>
      </w:ins>
      <w:r w:rsidR="00B6306B">
        <w:instrText>ADDIN CSL_CITATION { "citationItems" : [ { "id" : "ITEM-1", "itemData" : { "ISSN" : "1087-0156", "author" : [ { "dropping-particle" : "", "family" : "Keiser", "given" : "Michael J", "non-dropping-particle" : "", "parse-names" : false, "suffix" : "" }, { "dropping-particle" : "", "family" : "Roth", "given" : "Bryan L", "non-dropping-particle" : "", "parse-names" : false, "suffix" : "" }, { "dropping-particle" : "", "family" : "Armbruster", "given" : "Blaine N", "non-dropping-particle" : "", "parse-names" : false, "suffix" : "" }, { "dropping-particle" : "", "family" : "Ernsberger", "given" : "Paul", "non-dropping-particle" : "", "parse-names" : false, "suffix" : "" }, { "dropping-particle" : "", "family" : "Irwin", "given" : "John J", "non-dropping-particle" : "", "parse-names" : false, "suffix" : "" }, { "dropping-particle" : "", "family" : "Shoichet", "given" : "Brian K", "non-dropping-particle" : "", "parse-names" : false, "suffix" : "" } ], "container-title" : "Nat Biotech", "genre" : "JOUR", "id" : "ITEM-1", "issue" : "2", "issued" : { "date-parts" : [ [ "2007", "2" ] ] }, "note" : "10.1038/nbt1284", "page" : "197-206", "publisher" : "Nature Publishing Group", "title" : "Relating protein pharmacology by ligand chemistry", "type" : "article-journal", "volume" : "25" }, "uris" : [ "http://www.mendeley.com/documents/?uuid=70f36376-ad6e-4946-b159-cfa8650ad911" ] } ], "mendeley" : { "formattedCitation" : "(Keiser et al. 2007)", "plainTextFormattedCitation" : "(Keiser et al. 2007)", "previouslyFormattedCitation" : "&lt;sup&gt;1&lt;/sup&gt;" }, "properties" : { "noteIndex" : 0 }, "schema" : "https://github.com/citation-style-language/schema/raw/master/csl-citation.json" }</w:instrText>
      </w:r>
      <w:r w:rsidR="004A5DC4">
        <w:fldChar w:fldCharType="separate"/>
      </w:r>
      <w:r w:rsidR="00B6306B" w:rsidRPr="00B6306B">
        <w:rPr>
          <w:noProof/>
        </w:rPr>
        <w:t>(Keiser et al. 2007)</w:t>
      </w:r>
      <w:ins w:id="5" w:author="Microsoft Office User" w:date="2016-11-16T20:19:00Z">
        <w:r w:rsidR="004A5DC4">
          <w:fldChar w:fldCharType="end"/>
        </w:r>
        <w:r w:rsidR="004A5DC4">
          <w:t xml:space="preserve"> </w:t>
        </w:r>
      </w:ins>
      <w:del w:id="6" w:author="Microsoft Office User" w:date="2016-11-16T20:18:00Z">
        <w:r w:rsidR="00913567" w:rsidDel="004A5DC4">
          <w:delText>the original article</w:delText>
        </w:r>
        <w:r w:rsidR="008752CE" w:rsidDel="004A5DC4">
          <w:delText xml:space="preserve"> [give reference]</w:delText>
        </w:r>
        <w:r w:rsidR="00913567" w:rsidDel="004A5DC4">
          <w:delText xml:space="preserve"> </w:delText>
        </w:r>
      </w:del>
      <w:r w:rsidR="00913567">
        <w:t xml:space="preserve">cites </w:t>
      </w:r>
      <w:r w:rsidR="008752CE">
        <w:t xml:space="preserve">BLAST </w:t>
      </w:r>
      <w:r w:rsidR="00913567">
        <w:t xml:space="preserve">as showing </w:t>
      </w:r>
      <w:r w:rsidR="008752CE">
        <w:t xml:space="preserve">that </w:t>
      </w:r>
      <w:r w:rsidR="00913567">
        <w:t xml:space="preserve">the EVD indicates biological significance, however in BLAST the underlying process </w:t>
      </w:r>
      <w:del w:id="7" w:author="Microsoft Office User" w:date="2016-11-16T20:20:00Z">
        <w:r w:rsidR="00913567" w:rsidDel="004A5DC4">
          <w:delText xml:space="preserve">is built in a way that </w:delText>
        </w:r>
      </w:del>
      <w:r w:rsidR="00913567">
        <w:t xml:space="preserve">maximizes the score (by finding the best alignment between </w:t>
      </w:r>
      <w:r w:rsidR="000F4002">
        <w:t>two proteins).</w:t>
      </w:r>
    </w:p>
    <w:p w14:paraId="2129AE64" w14:textId="381FACF4" w:rsidR="00B92D89" w:rsidRDefault="000246B2" w:rsidP="000246B2">
      <w:r>
        <w:t>Thus, we decided</w:t>
      </w:r>
      <w:r w:rsidR="00B92D89">
        <w:t xml:space="preserve"> </w:t>
      </w:r>
      <w:r>
        <w:t>to derive a statistically robust model</w:t>
      </w:r>
      <w:r w:rsidR="00B92D89">
        <w:t>.</w:t>
      </w:r>
    </w:p>
    <w:p w14:paraId="5713EDAC" w14:textId="77777777" w:rsidR="00B92D89" w:rsidRDefault="00B92D89"/>
    <w:p w14:paraId="58F083E3" w14:textId="7818A9E9" w:rsidR="00E737CC" w:rsidRDefault="00B92D89">
      <w:r>
        <w:t>Methods:</w:t>
      </w:r>
    </w:p>
    <w:p w14:paraId="57A44A70" w14:textId="3AA7D747" w:rsidR="00E737CC" w:rsidRDefault="00E737CC" w:rsidP="008752CE">
      <w:r>
        <w:t xml:space="preserve">All </w:t>
      </w:r>
      <w:r w:rsidR="000F4002">
        <w:t xml:space="preserve">raw </w:t>
      </w:r>
      <w:r>
        <w:t xml:space="preserve">data used was provided by Keiser from </w:t>
      </w:r>
      <w:del w:id="8" w:author="Microsoft Office User" w:date="2016-11-16T20:23:00Z">
        <w:r w:rsidDel="00B6306B">
          <w:delText>a paper published in 2012</w:delText>
        </w:r>
      </w:del>
      <w:del w:id="9" w:author="Microsoft Office User" w:date="2016-11-08T10:32:00Z">
        <w:r w:rsidDel="004E6F76">
          <w:delText xml:space="preserve"> </w:delText>
        </w:r>
      </w:del>
      <w:ins w:id="10" w:author="Microsoft Office User" w:date="2016-11-08T10:32:00Z">
        <w:r w:rsidR="004E6F76">
          <w:fldChar w:fldCharType="begin" w:fldLock="1"/>
        </w:r>
      </w:ins>
      <w:r w:rsidR="00B6306B">
        <w:instrText>ADDIN CSL_CITATION { "citationItems" : [ { "id" : "ITEM-1", "itemData" : { "DOI" : "10.1038/nature11159", "ISSN" : "0028-0836", "author" : [ { "dropping-particle" : "", "family" : "Lounkine", "given" : "Eugen", "non-dropping-particle" : "", "parse-names" : false, "suffix" : "" }, { "dropping-particle" : "", "family" : "Keiser", "given" : "Michael J.", "non-dropping-particle" : "", "parse-names" : false, "suffix" : "" }, { "dropping-particle" : "", "family" : "Whitebread", "given" : "Steven", "non-dropping-particle" : "", "parse-names" : false, "suffix" : "" }, { "dropping-particle" : "", "family" : "Mikhailov", "given" : "Dmitri", "non-dropping-particle" : "", "parse-names" : false, "suffix" : "" }, { "dropping-particle" : "", "family" : "Hamon", "given" : "Jacques", "non-dropping-particle" : "", "parse-names" : false, "suffix" : "" }, { "dropping-particle" : "", "family" : "Jenkins", "given" : "Jeremy L.", "non-dropping-particle" : "", "parse-names" : false, "suffix" : "" }, { "dropping-particle" : "", "family" : "Lavan", "given" : "Paul", "non-dropping-particle" : "", "parse-names" : false, "suffix" : "" }, { "dropping-particle" : "", "family" : "Weber", "given" : "Eckhard", "non-dropping-particle" : "", "parse-names" : false, "suffix" : "" }, { "dropping-particle" : "", "family" : "Doak", "given" : "Allison K.", "non-dropping-particle" : "", "parse-names" : false, "suffix" : "" }, { "dropping-particle" : "", "family" : "C\u00f4t\u00e9", "given" : "Serge", "non-dropping-particle" : "", "parse-names" : false, "suffix" : "" }, { "dropping-particle" : "", "family" : "Shoichet", "given" : "Brian K.", "non-dropping-particle" : "", "parse-names" : false, "suffix" : "" }, { "dropping-particle" : "", "family" : "Urban", "given" : "Laszlo", "non-dropping-particle" : "", "parse-names" : false, "suffix" : "" } ], "container-title" : "Nature", "id" : "ITEM-1", "issue" : "7403", "issued" : { "date-parts" : [ [ "2012", "6", "10" ] ] }, "page" : "361", "publisher" : "Nature Publishing Group", "title" : "Large-scale prediction and testing of drug activity on side-effect targets", "type" : "article-journal", "volume" : "486" }, "uris" : [ "http://www.mendeley.com/documents/?uuid=55de145e-104b-3938-bbb9-11c01728a3d5" ] } ], "mendeley" : { "formattedCitation" : "(Lounkine et al. 2012)", "plainTextFormattedCitation" : "(Lounkine et al. 2012)", "previouslyFormattedCitation" : "&lt;sup&gt;2&lt;/sup&gt;" }, "properties" : { "noteIndex" : 0 }, "schema" : "https://github.com/citation-style-language/schema/raw/master/csl-citation.json" }</w:instrText>
      </w:r>
      <w:r w:rsidR="004E6F76">
        <w:fldChar w:fldCharType="separate"/>
      </w:r>
      <w:r w:rsidR="00B6306B" w:rsidRPr="00B6306B">
        <w:rPr>
          <w:noProof/>
        </w:rPr>
        <w:t>(Lounkine et al. 2012)</w:t>
      </w:r>
      <w:ins w:id="11" w:author="Microsoft Office User" w:date="2016-11-08T10:32:00Z">
        <w:r w:rsidR="004E6F76">
          <w:fldChar w:fldCharType="end"/>
        </w:r>
      </w:ins>
      <w:del w:id="12" w:author="Microsoft Office User" w:date="2016-11-08T10:32:00Z">
        <w:r w:rsidDel="004E6F76">
          <w:delText>(Keiser et. Al 2012)</w:delText>
        </w:r>
      </w:del>
      <w:r>
        <w:t>.</w:t>
      </w:r>
      <w:r w:rsidR="000F4002">
        <w:t xml:space="preserve"> </w:t>
      </w:r>
      <w:r>
        <w:t>This includes: A mapping between protein targets and their ligands, ligand fingerprints</w:t>
      </w:r>
      <w:r w:rsidR="008752CE">
        <w:t>,</w:t>
      </w:r>
      <w:r>
        <w:t xml:space="preserve"> which were used to derive the statistical model</w:t>
      </w:r>
      <w:r w:rsidR="008752CE">
        <w:t>,</w:t>
      </w:r>
      <w:r>
        <w:t xml:space="preserve"> and drug fingerprints</w:t>
      </w:r>
      <w:r w:rsidR="008752CE">
        <w:t>,</w:t>
      </w:r>
      <w:r>
        <w:t xml:space="preserve"> which</w:t>
      </w:r>
      <w:r w:rsidR="000F4002">
        <w:t xml:space="preserve"> are not included in the ligand set</w:t>
      </w:r>
      <w:r>
        <w:t xml:space="preserve">, which were shown </w:t>
      </w:r>
      <w:del w:id="13" w:author="Microsoft Office User" w:date="2016-11-08T10:33:00Z">
        <w:r w:rsidDel="004E6F76">
          <w:delText xml:space="preserve">by (Keiser et. Al 2012) </w:delText>
        </w:r>
      </w:del>
      <w:r>
        <w:t>to bind to specific targets</w:t>
      </w:r>
      <w:ins w:id="14" w:author="Microsoft Office User" w:date="2016-11-08T10:33:00Z">
        <w:r w:rsidR="004E6F76">
          <w:t xml:space="preserve"> </w:t>
        </w:r>
        <w:r w:rsidR="004E6F76">
          <w:fldChar w:fldCharType="begin" w:fldLock="1"/>
        </w:r>
      </w:ins>
      <w:r w:rsidR="00B6306B">
        <w:instrText>ADDIN CSL_CITATION { "citationItems" : [ { "id" : "ITEM-1", "itemData" : { "DOI" : "10.1038/nature11159", "ISSN" : "0028-0836", "author" : [ { "dropping-particle" : "", "family" : "Lounkine", "given" : "Eugen", "non-dropping-particle" : "", "parse-names" : false, "suffix" : "" }, { "dropping-particle" : "", "family" : "Keiser", "given" : "Michael J.", "non-dropping-particle" : "", "parse-names" : false, "suffix" : "" }, { "dropping-particle" : "", "family" : "Whitebread", "given" : "Steven", "non-dropping-particle" : "", "parse-names" : false, "suffix" : "" }, { "dropping-particle" : "", "family" : "Mikhailov", "given" : "Dmitri", "non-dropping-particle" : "", "parse-names" : false, "suffix" : "" }, { "dropping-particle" : "", "family" : "Hamon", "given" : "Jacques", "non-dropping-particle" : "", "parse-names" : false, "suffix" : "" }, { "dropping-particle" : "", "family" : "Jenkins", "given" : "Jeremy L.", "non-dropping-particle" : "", "parse-names" : false, "suffix" : "" }, { "dropping-particle" : "", "family" : "Lavan", "given" : "Paul", "non-dropping-particle" : "", "parse-names" : false, "suffix" : "" }, { "dropping-particle" : "", "family" : "Weber", "given" : "Eckhard", "non-dropping-particle" : "", "parse-names" : false, "suffix" : "" }, { "dropping-particle" : "", "family" : "Doak", "given" : "Allison K.", "non-dropping-particle" : "", "parse-names" : false, "suffix" : "" }, { "dropping-particle" : "", "family" : "C\u00f4t\u00e9", "given" : "Serge", "non-dropping-particle" : "", "parse-names" : false, "suffix" : "" }, { "dropping-particle" : "", "family" : "Shoichet", "given" : "Brian K.", "non-dropping-particle" : "", "parse-names" : false, "suffix" : "" }, { "dropping-particle" : "", "family" : "Urban", "given" : "Laszlo", "non-dropping-particle" : "", "parse-names" : false, "suffix" : "" } ], "container-title" : "Nature", "id" : "ITEM-1", "issue" : "7403", "issued" : { "date-parts" : [ [ "2012", "6", "10" ] ] }, "page" : "361", "publisher" : "Nature Publishing Group", "title" : "Large-scale prediction and testing of drug activity on side-effect targets", "type" : "article-journal", "volume" : "486" }, "uris" : [ "http://www.mendeley.com/documents/?uuid=55de145e-104b-3938-bbb9-11c01728a3d5" ] } ], "mendeley" : { "formattedCitation" : "(Lounkine et al. 2012)", "plainTextFormattedCitation" : "(Lounkine et al. 2012)", "previouslyFormattedCitation" : "&lt;sup&gt;2&lt;/sup&gt;" }, "properties" : { "noteIndex" : 0 }, "schema" : "https://github.com/citation-style-language/schema/raw/master/csl-citation.json" }</w:instrText>
      </w:r>
      <w:ins w:id="15" w:author="Microsoft Office User" w:date="2016-11-08T10:33:00Z">
        <w:r w:rsidR="004E6F76">
          <w:fldChar w:fldCharType="separate"/>
        </w:r>
      </w:ins>
      <w:r w:rsidR="00B6306B" w:rsidRPr="00B6306B">
        <w:rPr>
          <w:noProof/>
        </w:rPr>
        <w:t>(Lounkine et al. 2012)</w:t>
      </w:r>
      <w:ins w:id="16" w:author="Microsoft Office User" w:date="2016-11-08T10:33:00Z">
        <w:r w:rsidR="004E6F76">
          <w:fldChar w:fldCharType="end"/>
        </w:r>
      </w:ins>
      <w:r>
        <w:t>.</w:t>
      </w:r>
    </w:p>
    <w:p w14:paraId="77409AA9" w14:textId="77777777" w:rsidR="000F4002" w:rsidRDefault="000F4002"/>
    <w:p w14:paraId="047A4F6B" w14:textId="1082BFC1" w:rsidR="000F4002" w:rsidRDefault="000F4002" w:rsidP="00416327">
      <w:r>
        <w:t xml:space="preserve">To try and </w:t>
      </w:r>
      <w:r w:rsidR="00416327">
        <w:t>re</w:t>
      </w:r>
      <w:r>
        <w:t>solve the</w:t>
      </w:r>
      <w:r w:rsidR="00416327">
        <w:t xml:space="preserve"> emerging</w:t>
      </w:r>
      <w:r>
        <w:t xml:space="preserve"> issues we repeated the </w:t>
      </w:r>
      <w:del w:id="17" w:author="Microsoft Office User" w:date="2016-11-16T20:21:00Z">
        <w:r w:rsidDel="004A5DC4">
          <w:delText xml:space="preserve">original article’s </w:delText>
        </w:r>
        <w:r w:rsidR="00416327" w:rsidDel="004A5DC4">
          <w:delText xml:space="preserve">[reference] </w:delText>
        </w:r>
      </w:del>
      <w:r>
        <w:t xml:space="preserve">sampling process </w:t>
      </w:r>
      <w:ins w:id="18" w:author="Microsoft Office User" w:date="2016-11-16T20:21:00Z">
        <w:r w:rsidR="004A5DC4">
          <w:t xml:space="preserve">made by </w:t>
        </w:r>
      </w:ins>
      <w:ins w:id="19" w:author="Microsoft Office User" w:date="2016-11-16T20:22:00Z">
        <w:r w:rsidR="004A5DC4">
          <w:fldChar w:fldCharType="begin" w:fldLock="1"/>
        </w:r>
      </w:ins>
      <w:r w:rsidR="00B6306B">
        <w:instrText>ADDIN CSL_CITATION { "citationItems" : [ { "id" : "ITEM-1", "itemData" : { "ISSN" : "1087-0156", "author" : [ { "dropping-particle" : "", "family" : "Keiser", "given" : "Michael J", "non-dropping-particle" : "", "parse-names" : false, "suffix" : "" }, { "dropping-particle" : "", "family" : "Roth", "given" : "Bryan L", "non-dropping-particle" : "", "parse-names" : false, "suffix" : "" }, { "dropping-particle" : "", "family" : "Armbruster", "given" : "Blaine N", "non-dropping-particle" : "", "parse-names" : false, "suffix" : "" }, { "dropping-particle" : "", "family" : "Ernsberger", "given" : "Paul", "non-dropping-particle" : "", "parse-names" : false, "suffix" : "" }, { "dropping-particle" : "", "family" : "Irwin", "given" : "John J", "non-dropping-particle" : "", "parse-names" : false, "suffix" : "" }, { "dropping-particle" : "", "family" : "Shoichet", "given" : "Brian K", "non-dropping-particle" : "", "parse-names" : false, "suffix" : "" } ], "container-title" : "Nat Biotech", "genre" : "JOUR", "id" : "ITEM-1", "issue" : "2", "issued" : { "date-parts" : [ [ "2007", "2" ] ] }, "note" : "10.1038/nbt1284", "page" : "197-206", "publisher" : "Nature Publishing Group", "title" : "Relating protein pharmacology by ligand chemistry", "type" : "article-journal", "volume" : "25" }, "uris" : [ "http://www.mendeley.com/documents/?uuid=70f36376-ad6e-4946-b159-cfa8650ad911" ] } ], "mendeley" : { "formattedCitation" : "(Keiser et al. 2007)", "plainTextFormattedCitation" : "(Keiser et al. 2007)", "previouslyFormattedCitation" : "&lt;sup&gt;1&lt;/sup&gt;" }, "properties" : { "noteIndex" : 0 }, "schema" : "https://github.com/citation-style-language/schema/raw/master/csl-citation.json" }</w:instrText>
      </w:r>
      <w:r w:rsidR="004A5DC4">
        <w:fldChar w:fldCharType="separate"/>
      </w:r>
      <w:r w:rsidR="00B6306B" w:rsidRPr="00B6306B">
        <w:rPr>
          <w:noProof/>
        </w:rPr>
        <w:t>(Keiser et al. 2007)</w:t>
      </w:r>
      <w:ins w:id="20" w:author="Microsoft Office User" w:date="2016-11-16T20:22:00Z">
        <w:r w:rsidR="004A5DC4">
          <w:fldChar w:fldCharType="end"/>
        </w:r>
        <w:r w:rsidR="004A5DC4">
          <w:t xml:space="preserve"> </w:t>
        </w:r>
      </w:ins>
      <w:r>
        <w:t xml:space="preserve">in order to create a similar set of data </w:t>
      </w:r>
      <w:r w:rsidR="00416327">
        <w:t>to be used in</w:t>
      </w:r>
      <w:r>
        <w:t xml:space="preserve"> the analysis step. </w:t>
      </w:r>
    </w:p>
    <w:p w14:paraId="00308DEB" w14:textId="77777777" w:rsidR="00E40FA6" w:rsidRDefault="00E40FA6" w:rsidP="00B92D89"/>
    <w:p w14:paraId="61C1239F" w14:textId="77777777" w:rsidR="00B92D89" w:rsidRDefault="00B92D89" w:rsidP="00B92D89">
      <w:r>
        <w:t>Sampling process:</w:t>
      </w:r>
    </w:p>
    <w:p w14:paraId="49806DE5" w14:textId="77777777" w:rsidR="00B92D89" w:rsidRDefault="00B92D89" w:rsidP="00311B4B">
      <w:pPr>
        <w:pStyle w:val="ListParagraph"/>
        <w:numPr>
          <w:ilvl w:val="0"/>
          <w:numId w:val="1"/>
        </w:numPr>
      </w:pPr>
      <w:r>
        <w:t xml:space="preserve">Ligand sets of sizes ranging from </w:t>
      </w:r>
      <w:r w:rsidR="00E40FA6">
        <w:t>1</w:t>
      </w:r>
      <w:r>
        <w:t xml:space="preserve"> to 1</w:t>
      </w:r>
      <w:r w:rsidR="00E40FA6">
        <w:t>,</w:t>
      </w:r>
      <w:r>
        <w:t xml:space="preserve">000 were randomly selected from a pool of </w:t>
      </w:r>
      <w:r w:rsidRPr="00B92D89">
        <w:t>163</w:t>
      </w:r>
      <w:r>
        <w:t>,</w:t>
      </w:r>
      <w:r w:rsidRPr="00B92D89">
        <w:t>547</w:t>
      </w:r>
      <w:r w:rsidR="00311B4B">
        <w:t xml:space="preserve"> ligands.</w:t>
      </w:r>
    </w:p>
    <w:p w14:paraId="5F04B7F7" w14:textId="5831D083" w:rsidR="00311B4B" w:rsidRPr="00E40FA6" w:rsidRDefault="000246B2" w:rsidP="00416327">
      <w:pPr>
        <w:pStyle w:val="ListParagraph"/>
        <w:numPr>
          <w:ilvl w:val="0"/>
          <w:numId w:val="1"/>
        </w:numPr>
      </w:pPr>
      <w:r>
        <w:lastRenderedPageBreak/>
        <w:t>For all pairs of ligands</w:t>
      </w:r>
      <w:r w:rsidR="00D0129A">
        <w:t>, L1 and L2</w:t>
      </w:r>
      <w:r>
        <w:t>, where one is from set A and the other from set B</w:t>
      </w:r>
      <w:r w:rsidR="00B979C4">
        <w:t>,</w:t>
      </w:r>
      <w:r>
        <w:t xml:space="preserve"> </w:t>
      </w:r>
      <w:r w:rsidR="00311B4B">
        <w:t xml:space="preserve">the </w:t>
      </w:r>
      <w:proofErr w:type="spellStart"/>
      <w:r w:rsidR="00311B4B">
        <w:t>Tanimoto</w:t>
      </w:r>
      <w:proofErr w:type="spellEnd"/>
      <w:r w:rsidR="00311B4B">
        <w:t xml:space="preserve"> coefficient score </w:t>
      </w:r>
      <w:r w:rsidR="00416327">
        <w:t xml:space="preserve">[repetition] </w:t>
      </w:r>
      <w:r w:rsidR="00311B4B">
        <w:t>was calculated. The sum of Tc was saved</w:t>
      </w:r>
      <w:r w:rsidR="00B979C4">
        <w:t>,</w:t>
      </w:r>
      <w:r w:rsidR="00311B4B">
        <w:t xml:space="preserve"> </w:t>
      </w:r>
      <w:r w:rsidR="00416327">
        <w:t>to the</w:t>
      </w:r>
      <w:r w:rsidR="00311B4B">
        <w:t xml:space="preserve"> tuple (</w:t>
      </w:r>
      <m:oMath>
        <m:d>
          <m:dPr>
            <m:begChr m:val="|"/>
            <m:endChr m:val="|"/>
            <m:ctrlPr>
              <w:rPr>
                <w:rFonts w:ascii="Cambria Math" w:hAnsi="Cambria Math"/>
                <w:i/>
              </w:rPr>
            </m:ctrlPr>
          </m:dPr>
          <m:e>
            <m:r>
              <w:rPr>
                <w:rFonts w:ascii="Cambria Math" w:hAnsi="Cambria Math"/>
              </w:rPr>
              <m:t>A</m:t>
            </m:r>
          </m:e>
        </m:d>
      </m:oMath>
      <w:r w:rsidR="00311B4B">
        <w:rPr>
          <w:rFonts w:eastAsiaTheme="minorEastAsia"/>
        </w:rPr>
        <w:t xml:space="preserve">, </w:t>
      </w:r>
      <m:oMath>
        <m:d>
          <m:dPr>
            <m:begChr m:val="|"/>
            <m:endChr m:val="|"/>
            <m:ctrlPr>
              <w:rPr>
                <w:rFonts w:ascii="Cambria Math" w:hAnsi="Cambria Math"/>
                <w:i/>
              </w:rPr>
            </m:ctrlPr>
          </m:dPr>
          <m:e>
            <m:r>
              <w:rPr>
                <w:rFonts w:ascii="Cambria Math" w:hAnsi="Cambria Math"/>
              </w:rPr>
              <m:t>B</m:t>
            </m:r>
          </m:e>
        </m:d>
      </m:oMath>
      <w:r w:rsidR="00311B4B">
        <w:rPr>
          <w:rFonts w:eastAsiaTheme="minorEastAsia"/>
        </w:rPr>
        <w:t xml:space="preserve">,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sidR="00311B4B">
        <w:rPr>
          <w:rFonts w:eastAsiaTheme="minorEastAsia"/>
        </w:rPr>
        <w:t>).</w:t>
      </w:r>
    </w:p>
    <w:p w14:paraId="53126D66" w14:textId="77777777" w:rsidR="00E40FA6" w:rsidRPr="00E40FA6" w:rsidRDefault="00E40FA6" w:rsidP="00E40FA6">
      <w:r>
        <w:t>The sampling process was repeated 10 times.</w:t>
      </w:r>
    </w:p>
    <w:p w14:paraId="04FBC6C3" w14:textId="77777777" w:rsidR="00E40FA6" w:rsidRDefault="00E40FA6" w:rsidP="00E40FA6"/>
    <w:p w14:paraId="4A04DF1C" w14:textId="77777777" w:rsidR="00E40FA6" w:rsidRDefault="00E40FA6" w:rsidP="00E40FA6">
      <w:r>
        <w:t>Analysis done:</w:t>
      </w:r>
    </w:p>
    <w:p w14:paraId="37F01ED2" w14:textId="77777777" w:rsidR="009F4EE4" w:rsidRDefault="009F4EE4" w:rsidP="009F4EE4"/>
    <w:p w14:paraId="11DB3C7A" w14:textId="4DA1E8D6" w:rsidR="00E40FA6" w:rsidRDefault="00B979C4" w:rsidP="00416327">
      <w:r>
        <w:t>In</w:t>
      </w:r>
      <w:r w:rsidR="00E40FA6">
        <w:t xml:space="preserve"> SEA</w:t>
      </w:r>
      <w:r>
        <w:t xml:space="preserve"> </w:t>
      </w:r>
      <w:ins w:id="21" w:author="Microsoft Office User" w:date="2016-11-08T10:33:00Z">
        <w:r w:rsidR="00801010">
          <w:fldChar w:fldCharType="begin" w:fldLock="1"/>
        </w:r>
      </w:ins>
      <w:r w:rsidR="00B6306B">
        <w:instrText>ADDIN CSL_CITATION { "citationItems" : [ { "id" : "ITEM-1", "itemData" : { "ISSN" : "1087-0156", "author" : [ { "dropping-particle" : "", "family" : "Keiser", "given" : "Michael J", "non-dropping-particle" : "", "parse-names" : false, "suffix" : "" }, { "dropping-particle" : "", "family" : "Roth", "given" : "Bryan L", "non-dropping-particle" : "", "parse-names" : false, "suffix" : "" }, { "dropping-particle" : "", "family" : "Armbruster", "given" : "Blaine N", "non-dropping-particle" : "", "parse-names" : false, "suffix" : "" }, { "dropping-particle" : "", "family" : "Ernsberger", "given" : "Paul", "non-dropping-particle" : "", "parse-names" : false, "suffix" : "" }, { "dropping-particle" : "", "family" : "Irwin", "given" : "John J", "non-dropping-particle" : "", "parse-names" : false, "suffix" : "" }, { "dropping-particle" : "", "family" : "Shoichet", "given" : "Brian K", "non-dropping-particle" : "", "parse-names" : false, "suffix" : "" } ], "container-title" : "Nat Biotech", "genre" : "JOUR", "id" : "ITEM-1", "issue" : "2", "issued" : { "date-parts" : [ [ "2007", "2" ] ] }, "note" : "10.1038/nbt1284", "page" : "197-206", "publisher" : "Nature Publishing Group", "title" : "Relating protein pharmacology by ligand chemistry", "type" : "article-journal", "volume" : "25" }, "uris" : [ "http://www.mendeley.com/documents/?uuid=70f36376-ad6e-4946-b159-cfa8650ad911" ] } ], "mendeley" : { "formattedCitation" : "(Keiser et al. 2007)", "plainTextFormattedCitation" : "(Keiser et al. 2007)", "previouslyFormattedCitation" : "&lt;sup&gt;1&lt;/sup&gt;" }, "properties" : { "noteIndex" : 0 }, "schema" : "https://github.com/citation-style-language/schema/raw/master/csl-citation.json" }</w:instrText>
      </w:r>
      <w:ins w:id="22" w:author="Microsoft Office User" w:date="2016-11-08T10:33:00Z">
        <w:r w:rsidR="00801010">
          <w:fldChar w:fldCharType="separate"/>
        </w:r>
      </w:ins>
      <w:r w:rsidR="00B6306B" w:rsidRPr="00B6306B">
        <w:rPr>
          <w:noProof/>
        </w:rPr>
        <w:t>(Keiser et al. 2007)</w:t>
      </w:r>
      <w:ins w:id="23" w:author="Microsoft Office User" w:date="2016-11-08T10:33:00Z">
        <w:r w:rsidR="00801010">
          <w:fldChar w:fldCharType="end"/>
        </w:r>
      </w:ins>
      <w:del w:id="24" w:author="Microsoft Office User" w:date="2016-11-08T10:33:00Z">
        <w:r w:rsidDel="00801010">
          <w:delText>(</w:delText>
        </w:r>
        <w:r w:rsidRPr="00B92D89" w:rsidDel="00801010">
          <w:delText>Keiser</w:delText>
        </w:r>
        <w:r w:rsidDel="00801010">
          <w:delText xml:space="preserve"> et al. 2007)</w:delText>
        </w:r>
      </w:del>
      <w:r w:rsidR="00E40FA6">
        <w:t xml:space="preserve"> sampling was done using “across logarithmic set size intervals in the range of 10 to 1,000 molecules”</w:t>
      </w:r>
      <w:r w:rsidR="00E01C60">
        <w:t xml:space="preserve"> which resulted in </w:t>
      </w:r>
      <w:r w:rsidR="004C6EDF">
        <w:t>set comparison sizes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oMath>
      <w:r w:rsidR="004C6EDF">
        <w:t>) ranging from 100 to</w:t>
      </w:r>
      <w:ins w:id="25" w:author="Microsoft Office User" w:date="2016-11-16T20:24:00Z">
        <w:r w:rsidR="00B6306B">
          <w:rPr>
            <w:rFonts w:eastAsiaTheme="minorEastAsia"/>
          </w:rPr>
          <w:t xml:space="preserve"> </w:t>
        </w:r>
      </w:ins>
      <m:oMath>
        <m:sSup>
          <m:sSupPr>
            <m:ctrlPr>
              <w:rPr>
                <w:rFonts w:ascii="Cambria Math" w:hAnsi="Cambria Math"/>
                <w:i/>
              </w:rPr>
            </m:ctrlPr>
          </m:sSupPr>
          <m:e>
            <m:r>
              <w:rPr>
                <w:rFonts w:ascii="Cambria Math" w:hAnsi="Cambria Math"/>
              </w:rPr>
              <m:t>10</m:t>
            </m:r>
          </m:e>
          <m:sup>
            <m:r>
              <w:rPr>
                <w:rFonts w:ascii="Cambria Math" w:hAnsi="Cambria Math"/>
              </w:rPr>
              <m:t>6</m:t>
            </m:r>
          </m:sup>
        </m:sSup>
      </m:oMath>
      <w:r>
        <w:t>.</w:t>
      </w:r>
      <w:r w:rsidR="00E40FA6">
        <w:t xml:space="preserve"> </w:t>
      </w:r>
      <w:r>
        <w:t>In that paper</w:t>
      </w:r>
      <w:r w:rsidR="009F4EE4">
        <w:t xml:space="preserve"> there were no</w:t>
      </w:r>
      <w:r w:rsidR="00D45722">
        <w:t xml:space="preserve"> single ligand</w:t>
      </w:r>
      <w:r w:rsidR="00416327">
        <w:t xml:space="preserve"> sets</w:t>
      </w:r>
      <w:r w:rsidR="00D45722">
        <w:t xml:space="preserve"> </w:t>
      </w:r>
      <w:r w:rsidR="009F4EE4">
        <w:t>in the sampling process</w:t>
      </w:r>
      <w:r>
        <w:t>. However,</w:t>
      </w:r>
      <w:r w:rsidR="00D45722">
        <w:t xml:space="preserve"> the</w:t>
      </w:r>
      <w:r>
        <w:t xml:space="preserve"> same</w:t>
      </w:r>
      <w:r w:rsidR="00D45722">
        <w:t xml:space="preserve"> statistical model </w:t>
      </w:r>
      <w:r>
        <w:t xml:space="preserve">was </w:t>
      </w:r>
      <w:r w:rsidR="00416327">
        <w:t xml:space="preserve">later </w:t>
      </w:r>
      <w:r w:rsidR="00D45722">
        <w:t xml:space="preserve">used </w:t>
      </w:r>
      <w:r w:rsidR="00416327">
        <w:t>to predict the statistical significance of the score when a single ligand is checked vs. another set of ligands, which sometimes resulted in a comparison size less than 100</w:t>
      </w:r>
      <w:r w:rsidR="00416327" w:rsidDel="00416327">
        <w:t xml:space="preserve"> </w:t>
      </w:r>
      <w:r>
        <w:t>(</w:t>
      </w:r>
      <w:r w:rsidR="00D45722" w:rsidRPr="00B92D89">
        <w:t>Keiser</w:t>
      </w:r>
      <w:r w:rsidR="00D45722">
        <w:t xml:space="preserve"> et al. 2012)</w:t>
      </w:r>
      <w:del w:id="26" w:author="Microsoft Office User" w:date="2016-11-16T20:24:00Z">
        <w:r w:rsidDel="00B6306B">
          <w:delText xml:space="preserve"> [add to bibliography]</w:delText>
        </w:r>
      </w:del>
      <w:r w:rsidR="004C6EDF">
        <w:t xml:space="preserve">. </w:t>
      </w:r>
      <w:r>
        <w:t xml:space="preserve">Thus, we examined </w:t>
      </w:r>
      <w:r w:rsidR="00E40FA6">
        <w:t>if the same results would be achieved when using set sizes ranging from 1 to 1,000</w:t>
      </w:r>
      <w:r w:rsidR="009F4EE4">
        <w:t xml:space="preserve"> (using set size interval of </w:t>
      </w:r>
      <w:r w:rsidR="00E40FA6">
        <w:t>1).</w:t>
      </w:r>
    </w:p>
    <w:p w14:paraId="22ABD429" w14:textId="77777777" w:rsidR="009F4EE4" w:rsidRDefault="009F4EE4" w:rsidP="009F4EE4"/>
    <w:p w14:paraId="34F6F972" w14:textId="3DCCFD25" w:rsidR="00E40FA6" w:rsidRDefault="006F4EC6" w:rsidP="006F4EC6">
      <w:ins w:id="27" w:author="Microsoft Office User" w:date="2016-11-08T10:39:00Z">
        <w:r>
          <w:t xml:space="preserve">In order to replicated the sampling data produced by </w:t>
        </w:r>
      </w:ins>
      <w:ins w:id="28" w:author="Microsoft Office User" w:date="2016-11-08T10:40:00Z">
        <w:r>
          <w:fldChar w:fldCharType="begin" w:fldLock="1"/>
        </w:r>
      </w:ins>
      <w:r w:rsidR="00B6306B">
        <w:instrText>ADDIN CSL_CITATION { "citationItems" : [ { "id" : "ITEM-1", "itemData" : { "ISSN" : "1087-0156", "author" : [ { "dropping-particle" : "", "family" : "Keiser", "given" : "Michael J", "non-dropping-particle" : "", "parse-names" : false, "suffix" : "" }, { "dropping-particle" : "", "family" : "Roth", "given" : "Bryan L", "non-dropping-particle" : "", "parse-names" : false, "suffix" : "" }, { "dropping-particle" : "", "family" : "Armbruster", "given" : "Blaine N", "non-dropping-particle" : "", "parse-names" : false, "suffix" : "" }, { "dropping-particle" : "", "family" : "Ernsberger", "given" : "Paul", "non-dropping-particle" : "", "parse-names" : false, "suffix" : "" }, { "dropping-particle" : "", "family" : "Irwin", "given" : "John J", "non-dropping-particle" : "", "parse-names" : false, "suffix" : "" }, { "dropping-particle" : "", "family" : "Shoichet", "given" : "Brian K", "non-dropping-particle" : "", "parse-names" : false, "suffix" : "" } ], "container-title" : "Nat Biotech", "genre" : "JOUR", "id" : "ITEM-1", "issue" : "2", "issued" : { "date-parts" : [ [ "2007", "2" ] ] }, "note" : "10.1038/nbt1284", "page" : "197-206", "publisher" : "Nature Publishing Group", "title" : "Relating protein pharmacology by ligand chemistry", "type" : "article-journal", "volume" : "25" }, "uris" : [ "http://www.mendeley.com/documents/?uuid=70f36376-ad6e-4946-b159-cfa8650ad911" ] } ], "mendeley" : { "formattedCitation" : "(Keiser et al. 2007)", "plainTextFormattedCitation" : "(Keiser et al. 2007)", "previouslyFormattedCitation" : "&lt;sup&gt;1&lt;/sup&gt;" }, "properties" : { "noteIndex" : 0 }, "schema" : "https://github.com/citation-style-language/schema/raw/master/csl-citation.json" }</w:instrText>
      </w:r>
      <w:r>
        <w:fldChar w:fldCharType="separate"/>
      </w:r>
      <w:r w:rsidR="00B6306B" w:rsidRPr="00B6306B">
        <w:rPr>
          <w:noProof/>
        </w:rPr>
        <w:t>(Keiser et al. 2007)</w:t>
      </w:r>
      <w:ins w:id="29" w:author="Microsoft Office User" w:date="2016-11-08T10:40:00Z">
        <w:r>
          <w:fldChar w:fldCharType="end"/>
        </w:r>
        <w:r>
          <w:t xml:space="preserve"> </w:t>
        </w:r>
      </w:ins>
      <w:ins w:id="30" w:author="Microsoft Office User" w:date="2016-11-08T10:41:00Z">
        <w:r>
          <w:t xml:space="preserve"> when creating the SEA </w:t>
        </w:r>
      </w:ins>
      <w:ins w:id="31" w:author="Microsoft Office User" w:date="2016-11-08T15:50:00Z">
        <w:r w:rsidR="003F0834">
          <w:t>statistical</w:t>
        </w:r>
      </w:ins>
      <w:ins w:id="32" w:author="Microsoft Office User" w:date="2016-11-08T10:41:00Z">
        <w:r>
          <w:t xml:space="preserve"> model </w:t>
        </w:r>
      </w:ins>
      <w:ins w:id="33" w:author="Microsoft Office User" w:date="2016-11-08T10:40:00Z">
        <w:r>
          <w:t xml:space="preserve">we </w:t>
        </w:r>
      </w:ins>
      <w:ins w:id="34" w:author="Microsoft Office User" w:date="2016-11-08T15:50:00Z">
        <w:r w:rsidR="00FF7498">
          <w:t>calculated</w:t>
        </w:r>
      </w:ins>
      <w:ins w:id="35" w:author="Microsoft Office User" w:date="2016-11-08T10:40:00Z">
        <w:r>
          <w:t xml:space="preserve"> a </w:t>
        </w:r>
      </w:ins>
      <w:ins w:id="36" w:author="Microsoft Office User" w:date="2016-11-08T10:41:00Z">
        <w:r>
          <w:t>mapping</w:t>
        </w:r>
      </w:ins>
      <w:del w:id="37" w:author="Microsoft Office User" w:date="2016-11-08T10:41:00Z">
        <w:r w:rsidR="00E40FA6" w:rsidDel="006F4EC6">
          <w:delText>Using the data sampled</w:delText>
        </w:r>
        <w:r w:rsidR="00B979C4" w:rsidDel="006F4EC6">
          <w:delText>,</w:delText>
        </w:r>
        <w:r w:rsidR="00E40FA6" w:rsidDel="006F4EC6">
          <w:delText xml:space="preserve"> a mapping</w:delText>
        </w:r>
      </w:del>
      <w:r w:rsidR="00E40FA6">
        <w:t xml:space="preserve"> between </w:t>
      </w:r>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oMath>
      <w:r w:rsidR="00E40FA6">
        <w:rPr>
          <w:rFonts w:eastAsiaTheme="minorEastAsia"/>
        </w:rPr>
        <w:t xml:space="preserve"> </w:t>
      </w:r>
      <w:ins w:id="38" w:author="Microsoft Office User" w:date="2016-11-08T10:42:00Z">
        <w:r w:rsidR="002B50D9">
          <w:rPr>
            <w:rFonts w:eastAsiaTheme="minorEastAsia"/>
          </w:rPr>
          <w:t xml:space="preserve">(= CS) </w:t>
        </w:r>
      </w:ins>
      <w:r w:rsidR="00E40FA6">
        <w:rPr>
          <w:rFonts w:eastAsiaTheme="minorEastAsia"/>
        </w:rPr>
        <w:t xml:space="preserve">and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ins w:id="39" w:author="Microsoft Office User" w:date="2016-11-08T10:42:00Z">
        <w:r w:rsidR="002B50D9">
          <w:rPr>
            <w:rFonts w:eastAsiaTheme="minorEastAsia"/>
          </w:rPr>
          <w:t>.</w:t>
        </w:r>
      </w:ins>
      <w:del w:id="40" w:author="Microsoft Office User" w:date="2016-11-08T10:42:00Z">
        <w:r w:rsidR="00E40FA6" w:rsidDel="002B50D9">
          <w:rPr>
            <w:rFonts w:eastAsiaTheme="minorEastAsia"/>
          </w:rPr>
          <w:delText xml:space="preserve"> was calculated </w:delText>
        </w:r>
        <w:r w:rsidR="00F82691" w:rsidDel="002B50D9">
          <w:rPr>
            <w:rFonts w:eastAsiaTheme="minorEastAsia"/>
          </w:rPr>
          <w:delText xml:space="preserve">in order to replicated the </w:delText>
        </w:r>
        <w:r w:rsidR="009F4EE4" w:rsidDel="002B50D9">
          <w:rPr>
            <w:rFonts w:eastAsiaTheme="minorEastAsia"/>
          </w:rPr>
          <w:delText xml:space="preserve">sampling </w:delText>
        </w:r>
        <w:r w:rsidR="00F82691" w:rsidDel="002B50D9">
          <w:rPr>
            <w:rFonts w:eastAsiaTheme="minorEastAsia"/>
          </w:rPr>
          <w:delText xml:space="preserve">data </w:delText>
        </w:r>
        <w:r w:rsidR="009F4EE4" w:rsidDel="002B50D9">
          <w:rPr>
            <w:rFonts w:eastAsiaTheme="minorEastAsia"/>
          </w:rPr>
          <w:delText>produced</w:delText>
        </w:r>
        <w:r w:rsidR="00F82691" w:rsidDel="002B50D9">
          <w:rPr>
            <w:rFonts w:eastAsiaTheme="minorEastAsia"/>
          </w:rPr>
          <w:delText xml:space="preserve"> by</w:delText>
        </w:r>
      </w:del>
      <w:del w:id="41" w:author="Microsoft Office User" w:date="2016-11-08T10:40:00Z">
        <w:r w:rsidR="00F82691" w:rsidDel="006F4EC6">
          <w:rPr>
            <w:rFonts w:eastAsiaTheme="minorEastAsia"/>
          </w:rPr>
          <w:delText xml:space="preserve"> </w:delText>
        </w:r>
        <w:r w:rsidR="00F82691" w:rsidRPr="00B92D89" w:rsidDel="006F4EC6">
          <w:delText>Keiser</w:delText>
        </w:r>
        <w:r w:rsidR="009F4EE4" w:rsidDel="006F4EC6">
          <w:delText xml:space="preserve"> et al</w:delText>
        </w:r>
      </w:del>
      <w:del w:id="42" w:author="Microsoft Office User" w:date="2016-11-08T10:42:00Z">
        <w:r w:rsidR="009F4EE4" w:rsidDel="002B50D9">
          <w:delText xml:space="preserve">. </w:delText>
        </w:r>
        <w:r w:rsidR="004C6EDF" w:rsidDel="002B50D9">
          <w:delText xml:space="preserve">when </w:delText>
        </w:r>
        <w:r w:rsidR="00F82691" w:rsidDel="002B50D9">
          <w:delText>creating the SEA statistical model.</w:delText>
        </w:r>
        <w:r w:rsidR="00416327" w:rsidDel="002B50D9">
          <w:delText xml:space="preserve"> [This is NOT active voice still. But fine.]</w:delText>
        </w:r>
      </w:del>
    </w:p>
    <w:p w14:paraId="01CC4802" w14:textId="77777777" w:rsidR="00F82691" w:rsidRDefault="00F82691" w:rsidP="00E40FA6"/>
    <w:p w14:paraId="5FED5E5B" w14:textId="21C4ACCB" w:rsidR="0052693C" w:rsidRDefault="00F82691" w:rsidP="009F4EE4">
      <w:r>
        <w:t xml:space="preserve">The results are shown in </w:t>
      </w:r>
      <w:r w:rsidR="00CE74CF">
        <w:t>Figure 1</w:t>
      </w:r>
      <w:r>
        <w:t>:</w:t>
      </w:r>
    </w:p>
    <w:p w14:paraId="3049A8BE" w14:textId="6A3FAA78" w:rsidR="0052693C" w:rsidDel="0038569F" w:rsidRDefault="0052693C" w:rsidP="002241E7">
      <w:pPr>
        <w:pStyle w:val="Caption"/>
        <w:keepNext/>
        <w:jc w:val="center"/>
      </w:pPr>
      <w:moveFromRangeStart w:id="43" w:author="Microsoft Office User" w:date="2016-11-16T17:38:00Z" w:name="move467081261"/>
      <w:moveFrom w:id="44" w:author="Microsoft Office User" w:date="2016-11-16T17:38:00Z">
        <w:r w:rsidDel="0038569F">
          <w:t xml:space="preserve">Figure </w:t>
        </w:r>
        <w:r w:rsidR="009677EE" w:rsidDel="0038569F">
          <w:fldChar w:fldCharType="begin"/>
        </w:r>
        <w:r w:rsidR="009677EE" w:rsidDel="0038569F">
          <w:instrText xml:space="preserve"> SEQ Figure \* ARABIC </w:instrText>
        </w:r>
        <w:r w:rsidR="009677EE" w:rsidDel="0038569F">
          <w:fldChar w:fldCharType="separate"/>
        </w:r>
        <w:r w:rsidR="00776728" w:rsidDel="0038569F">
          <w:rPr>
            <w:noProof/>
          </w:rPr>
          <w:t>1</w:t>
        </w:r>
        <w:r w:rsidR="009677EE" w:rsidDel="0038569F">
          <w:rPr>
            <w:noProof/>
          </w:rPr>
          <w:fldChar w:fldCharType="end"/>
        </w:r>
        <w:r w:rsidR="00E54DEB" w:rsidDel="0038569F">
          <w:t xml:space="preserve"> [Please add figure legends. Just like in papers. Also refer in the main text to the panels as Fig. 1A, Fig. 1B, etc. And mark the panels.]</w:t>
        </w:r>
      </w:moveFrom>
    </w:p>
    <w:moveFromRangeEnd w:id="43"/>
    <w:p w14:paraId="14F3340B" w14:textId="235539DC" w:rsidR="00B92D89" w:rsidRDefault="00B92D89" w:rsidP="009F4EE4">
      <w:pPr>
        <w:rPr>
          <w:lang w:bidi="he-IL"/>
        </w:rPr>
      </w:pPr>
      <w:del w:id="45" w:author="Microsoft Office User" w:date="2016-11-16T17:33:00Z">
        <w:r w:rsidDel="00262147">
          <w:rPr>
            <w:noProof/>
          </w:rPr>
          <w:drawing>
            <wp:inline distT="0" distB="0" distL="0" distR="0" wp14:anchorId="2B557E3D" wp14:editId="04E186E2">
              <wp:extent cx="2797604" cy="2212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b_tcmean.png"/>
                      <pic:cNvPicPr/>
                    </pic:nvPicPr>
                    <pic:blipFill>
                      <a:blip r:embed="rId8">
                        <a:extLst>
                          <a:ext uri="{28A0092B-C50C-407E-A947-70E740481C1C}">
                            <a14:useLocalDpi xmlns:a14="http://schemas.microsoft.com/office/drawing/2010/main" val="0"/>
                          </a:ext>
                        </a:extLst>
                      </a:blip>
                      <a:stretch>
                        <a:fillRect/>
                      </a:stretch>
                    </pic:blipFill>
                    <pic:spPr>
                      <a:xfrm>
                        <a:off x="0" y="0"/>
                        <a:ext cx="2797604" cy="2212340"/>
                      </a:xfrm>
                      <a:prstGeom prst="rect">
                        <a:avLst/>
                      </a:prstGeom>
                    </pic:spPr>
                  </pic:pic>
                </a:graphicData>
              </a:graphic>
            </wp:inline>
          </w:drawing>
        </w:r>
      </w:del>
      <w:r w:rsidR="00F82691" w:rsidRPr="00F82691">
        <w:rPr>
          <w:noProof/>
        </w:rPr>
        <w:t xml:space="preserve"> </w:t>
      </w:r>
      <w:del w:id="46" w:author="Microsoft Office User" w:date="2016-11-16T17:33:00Z">
        <w:r w:rsidR="00F82691" w:rsidDel="00262147">
          <w:rPr>
            <w:noProof/>
          </w:rPr>
          <w:drawing>
            <wp:inline distT="0" distB="0" distL="0" distR="0" wp14:anchorId="5B76CA96" wp14:editId="31D3769D">
              <wp:extent cx="2881069" cy="22783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b_tcsd.png"/>
                      <pic:cNvPicPr/>
                    </pic:nvPicPr>
                    <pic:blipFill>
                      <a:blip r:embed="rId9">
                        <a:extLst>
                          <a:ext uri="{28A0092B-C50C-407E-A947-70E740481C1C}">
                            <a14:useLocalDpi xmlns:a14="http://schemas.microsoft.com/office/drawing/2010/main" val="0"/>
                          </a:ext>
                        </a:extLst>
                      </a:blip>
                      <a:stretch>
                        <a:fillRect/>
                      </a:stretch>
                    </pic:blipFill>
                    <pic:spPr>
                      <a:xfrm>
                        <a:off x="0" y="0"/>
                        <a:ext cx="2924814" cy="2312938"/>
                      </a:xfrm>
                      <a:prstGeom prst="rect">
                        <a:avLst/>
                      </a:prstGeom>
                    </pic:spPr>
                  </pic:pic>
                </a:graphicData>
              </a:graphic>
            </wp:inline>
          </w:drawing>
        </w:r>
      </w:del>
      <w:ins w:id="47" w:author="Microsoft Office User" w:date="2016-11-16T17:34:00Z">
        <w:r w:rsidR="00262147">
          <w:rPr>
            <w:noProof/>
          </w:rPr>
          <w:drawing>
            <wp:inline distT="0" distB="0" distL="0" distR="0" wp14:anchorId="179984F7" wp14:editId="0CB277EA">
              <wp:extent cx="5727700" cy="305689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b_mean_sd.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056890"/>
                      </a:xfrm>
                      <a:prstGeom prst="rect">
                        <a:avLst/>
                      </a:prstGeom>
                    </pic:spPr>
                  </pic:pic>
                </a:graphicData>
              </a:graphic>
            </wp:inline>
          </w:drawing>
        </w:r>
      </w:ins>
    </w:p>
    <w:p w14:paraId="277BBEC6" w14:textId="4AC7010F" w:rsidR="0038569F" w:rsidDel="00C006D5" w:rsidRDefault="0038569F">
      <w:pPr>
        <w:pStyle w:val="Caption"/>
        <w:keepNext/>
        <w:rPr>
          <w:del w:id="48" w:author="Microsoft Office User" w:date="2016-11-16T20:01:00Z"/>
        </w:rPr>
        <w:pPrChange w:id="49" w:author="Microsoft Office User" w:date="2016-11-16T17:39:00Z">
          <w:pPr>
            <w:pStyle w:val="Caption"/>
            <w:keepNext/>
            <w:jc w:val="center"/>
          </w:pPr>
        </w:pPrChange>
      </w:pPr>
      <w:moveToRangeStart w:id="50" w:author="Microsoft Office User" w:date="2016-11-16T17:38:00Z" w:name="move467081261"/>
      <w:moveTo w:id="51" w:author="Microsoft Office User" w:date="2016-11-16T17:38:00Z">
        <w:r w:rsidRPr="00C006D5">
          <w:rPr>
            <w:b/>
            <w:rPrChange w:id="52" w:author="Microsoft Office User" w:date="2016-11-16T20:00:00Z">
              <w:rPr/>
            </w:rPrChange>
          </w:rPr>
          <w:t xml:space="preserve">Figure </w:t>
        </w:r>
        <w:r w:rsidRPr="00C006D5">
          <w:rPr>
            <w:b/>
            <w:rPrChange w:id="53" w:author="Microsoft Office User" w:date="2016-11-16T20:00:00Z">
              <w:rPr>
                <w:noProof/>
              </w:rPr>
            </w:rPrChange>
          </w:rPr>
          <w:fldChar w:fldCharType="begin"/>
        </w:r>
        <w:r w:rsidRPr="00C006D5">
          <w:rPr>
            <w:b/>
            <w:rPrChange w:id="54" w:author="Microsoft Office User" w:date="2016-11-16T20:00:00Z">
              <w:rPr/>
            </w:rPrChange>
          </w:rPr>
          <w:instrText xml:space="preserve"> SEQ Figure \* ARABIC </w:instrText>
        </w:r>
        <w:r w:rsidRPr="00C006D5">
          <w:rPr>
            <w:b/>
            <w:rPrChange w:id="55" w:author="Microsoft Office User" w:date="2016-11-16T20:00:00Z">
              <w:rPr>
                <w:noProof/>
              </w:rPr>
            </w:rPrChange>
          </w:rPr>
          <w:fldChar w:fldCharType="separate"/>
        </w:r>
      </w:moveTo>
      <w:r w:rsidRPr="00C006D5">
        <w:rPr>
          <w:b/>
          <w:noProof/>
          <w:rPrChange w:id="56" w:author="Microsoft Office User" w:date="2016-11-16T20:00:00Z">
            <w:rPr>
              <w:noProof/>
            </w:rPr>
          </w:rPrChange>
        </w:rPr>
        <w:t>1</w:t>
      </w:r>
      <w:moveTo w:id="57" w:author="Microsoft Office User" w:date="2016-11-16T17:38:00Z">
        <w:r w:rsidRPr="00C006D5">
          <w:rPr>
            <w:b/>
            <w:noProof/>
            <w:rPrChange w:id="58" w:author="Microsoft Office User" w:date="2016-11-16T20:00:00Z">
              <w:rPr>
                <w:noProof/>
              </w:rPr>
            </w:rPrChange>
          </w:rPr>
          <w:fldChar w:fldCharType="end"/>
        </w:r>
        <w:r w:rsidRPr="00C006D5">
          <w:rPr>
            <w:b/>
            <w:rPrChange w:id="59" w:author="Microsoft Office User" w:date="2016-11-16T20:00:00Z">
              <w:rPr/>
            </w:rPrChange>
          </w:rPr>
          <w:t xml:space="preserve"> </w:t>
        </w:r>
      </w:moveTo>
      <w:ins w:id="60" w:author="Microsoft Office User" w:date="2016-11-16T20:00:00Z">
        <w:r w:rsidR="00C006D5" w:rsidRPr="00C006D5">
          <w:t xml:space="preserve"> </w:t>
        </w:r>
      </w:ins>
      <w:ins w:id="61" w:author="Microsoft Office User" w:date="2016-11-16T17:41:00Z">
        <w:r w:rsidRPr="00C006D5">
          <w:t>Replicated sampling results. (</w:t>
        </w:r>
        <w:r w:rsidRPr="00C006D5">
          <w:rPr>
            <w:b/>
          </w:rPr>
          <w:t>A</w:t>
        </w:r>
        <w:r w:rsidRPr="00C006D5">
          <w:t xml:space="preserve">) </w:t>
        </w:r>
      </w:ins>
      <w:ins w:id="62" w:author="Microsoft Office User" w:date="2016-11-16T17:49:00Z">
        <w:r w:rsidR="00C959C8" w:rsidRPr="00C006D5">
          <w:t>Linear regression</w:t>
        </w:r>
      </w:ins>
      <w:ins w:id="63" w:author="Microsoft Office User" w:date="2016-11-16T18:18:00Z">
        <w:r w:rsidR="00D34684" w:rsidRPr="00C006D5">
          <w:t xml:space="preserve"> </w:t>
        </w:r>
        <w:r w:rsidR="00735581" w:rsidRPr="00C006D5">
          <w:t>drawn in blue was</w:t>
        </w:r>
      </w:ins>
      <w:ins w:id="64" w:author="Microsoft Office User" w:date="2016-11-16T17:49:00Z">
        <w:r w:rsidR="00C959C8" w:rsidRPr="00C006D5">
          <w:t xml:space="preserve"> fitted to </w:t>
        </w:r>
      </w:ins>
      <w:ins w:id="65" w:author="Microsoft Office User" w:date="2016-11-16T17:42:00Z">
        <w:r w:rsidR="00C959C8" w:rsidRPr="00C006D5">
          <w:t xml:space="preserve">the </w:t>
        </w:r>
        <w:r w:rsidRPr="00C006D5">
          <w:t xml:space="preserve">mean of the Tc scores sum plotted against </w:t>
        </w:r>
      </w:ins>
      <w:ins w:id="66" w:author="Microsoft Office User" w:date="2016-11-16T17:47:00Z">
        <w:r w:rsidR="00C959C8" w:rsidRPr="00C006D5">
          <w:rPr>
            <w:lang w:bidi="he-IL"/>
          </w:rPr>
          <w:t>CS (the number of calculations made). (</w:t>
        </w:r>
      </w:ins>
      <w:ins w:id="67" w:author="Microsoft Office User" w:date="2016-11-16T17:48:00Z">
        <w:r w:rsidR="00C959C8" w:rsidRPr="00C006D5">
          <w:rPr>
            <w:b/>
            <w:lang w:bidi="he-IL"/>
          </w:rPr>
          <w:t>B</w:t>
        </w:r>
        <w:r w:rsidR="00C959C8" w:rsidRPr="00C006D5">
          <w:rPr>
            <w:lang w:bidi="he-IL"/>
          </w:rPr>
          <w:t>) Linear regression</w:t>
        </w:r>
      </w:ins>
      <w:ins w:id="68" w:author="Microsoft Office User" w:date="2016-11-16T18:19:00Z">
        <w:r w:rsidR="00D34684" w:rsidRPr="00C006D5">
          <w:rPr>
            <w:lang w:bidi="he-IL"/>
          </w:rPr>
          <w:t xml:space="preserve"> drawn i</w:t>
        </w:r>
        <w:r w:rsidR="00735581" w:rsidRPr="00C006D5">
          <w:rPr>
            <w:lang w:bidi="he-IL"/>
          </w:rPr>
          <w:t>n blue was</w:t>
        </w:r>
      </w:ins>
      <w:ins w:id="69" w:author="Microsoft Office User" w:date="2016-11-16T17:48:00Z">
        <w:r w:rsidR="00C959C8" w:rsidRPr="00C006D5">
          <w:rPr>
            <w:lang w:bidi="he-IL"/>
          </w:rPr>
          <w:t xml:space="preserve"> </w:t>
        </w:r>
      </w:ins>
      <w:ins w:id="70" w:author="Microsoft Office User" w:date="2016-11-16T17:49:00Z">
        <w:r w:rsidR="00C959C8" w:rsidRPr="00C006D5">
          <w:rPr>
            <w:lang w:bidi="he-IL"/>
          </w:rPr>
          <w:t xml:space="preserve">fitted to the SD </w:t>
        </w:r>
        <w:r w:rsidR="00C959C8" w:rsidRPr="00C006D5">
          <w:t xml:space="preserve">of the Tc scores sum plotted against </w:t>
        </w:r>
        <w:r w:rsidR="00C959C8" w:rsidRPr="00341074">
          <w:rPr>
            <w:lang w:bidi="he-IL"/>
          </w:rPr>
          <w:t>CS</w:t>
        </w:r>
        <w:r w:rsidR="00C959C8" w:rsidRPr="00C006D5">
          <w:rPr>
            <w:lang w:bidi="he-IL"/>
          </w:rPr>
          <w:t>.</w:t>
        </w:r>
      </w:ins>
      <w:moveTo w:id="71" w:author="Microsoft Office User" w:date="2016-11-16T17:38:00Z">
        <w:del w:id="72" w:author="Microsoft Office User" w:date="2016-11-16T17:41:00Z">
          <w:r w:rsidDel="0038569F">
            <w:delText>[Please add figure legends. Just like in papers. Also refer in the main text to the panels as Fig. 1A, Fig. 1B, etc. And mark the panels.]</w:delText>
          </w:r>
        </w:del>
      </w:moveTo>
    </w:p>
    <w:moveToRangeEnd w:id="50"/>
    <w:p w14:paraId="4DE4D565" w14:textId="77777777" w:rsidR="0038569F" w:rsidRDefault="0038569F">
      <w:pPr>
        <w:pStyle w:val="Caption"/>
        <w:keepNext/>
        <w:rPr>
          <w:ins w:id="73" w:author="Microsoft Office User" w:date="2016-11-16T17:34:00Z"/>
        </w:rPr>
        <w:pPrChange w:id="74" w:author="Microsoft Office User" w:date="2016-11-16T20:01:00Z">
          <w:pPr/>
        </w:pPrChange>
      </w:pPr>
    </w:p>
    <w:p w14:paraId="51205021" w14:textId="713D5A26" w:rsidR="00E4609E" w:rsidRDefault="00F82691" w:rsidP="00E54DEB">
      <w:pPr>
        <w:rPr>
          <w:rFonts w:eastAsiaTheme="minorEastAsia"/>
        </w:rPr>
      </w:pPr>
      <w:del w:id="75" w:author="Microsoft Office User" w:date="2016-11-16T18:12:00Z">
        <w:r w:rsidDel="000062EA">
          <w:delText xml:space="preserve">To the left is </w:delText>
        </w:r>
        <w:r w:rsidR="0009111B" w:rsidDel="000062EA">
          <w:delText xml:space="preserve">a </w:delText>
        </w:r>
        <w:r w:rsidDel="000062EA">
          <w:delText>plot</w:delText>
        </w:r>
      </w:del>
      <w:ins w:id="76" w:author="Microsoft Office User" w:date="2016-11-16T18:12:00Z">
        <w:r w:rsidR="000062EA">
          <w:t>Fig. 1A</w:t>
        </w:r>
      </w:ins>
      <w:r>
        <w:t xml:space="preserve"> sho</w:t>
      </w:r>
      <w:ins w:id="77" w:author="Microsoft Office User" w:date="2016-11-16T18:12:00Z">
        <w:r w:rsidR="000062EA">
          <w:t>ws</w:t>
        </w:r>
      </w:ins>
      <w:del w:id="78" w:author="Microsoft Office User" w:date="2016-11-16T18:12:00Z">
        <w:r w:rsidDel="000062EA">
          <w:delText>wing</w:delText>
        </w:r>
      </w:del>
      <w:r>
        <w:t xml:space="preserve"> the mean of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Pr>
          <w:rFonts w:eastAsiaTheme="minorEastAsia"/>
        </w:rPr>
        <w:t xml:space="preserve"> for each comparison size.</w:t>
      </w:r>
      <w:r w:rsidR="009F4EE4">
        <w:rPr>
          <w:rFonts w:eastAsiaTheme="minorEastAsia"/>
        </w:rPr>
        <w:t xml:space="preserve"> </w:t>
      </w:r>
      <w:r w:rsidR="00E4609E">
        <w:t>When fitting a linear model to mean</w:t>
      </w:r>
      <w:r w:rsidR="00E54DEB">
        <w:t>,</w:t>
      </w:r>
      <w:r w:rsidR="00E4609E">
        <w:t xml:space="preserve"> the model has an R-squared value of </w:t>
      </w:r>
      <w:r w:rsidR="00E4609E" w:rsidRPr="00F82691">
        <w:t>0.8421</w:t>
      </w:r>
      <w:ins w:id="79" w:author="Microsoft Office User" w:date="2016-11-16T18:13:00Z">
        <w:r w:rsidR="003864A6">
          <w:t xml:space="preserve"> but </w:t>
        </w:r>
      </w:ins>
      <w:ins w:id="80" w:author="Microsoft Office User" w:date="2016-11-16T18:23:00Z">
        <w:r w:rsidR="003864A6">
          <w:t>a</w:t>
        </w:r>
      </w:ins>
      <w:ins w:id="81" w:author="Microsoft Office User" w:date="2016-11-16T18:13:00Z">
        <w:r w:rsidR="000062EA">
          <w:t xml:space="preserve"> </w:t>
        </w:r>
        <w:r w:rsidR="003618F6">
          <w:t xml:space="preserve">calculated </w:t>
        </w:r>
      </w:ins>
      <w:ins w:id="82" w:author="Microsoft Office User" w:date="2016-11-16T18:23:00Z">
        <w:r w:rsidR="003864A6">
          <w:t>mean square error (</w:t>
        </w:r>
      </w:ins>
      <w:ins w:id="83" w:author="Microsoft Office User" w:date="2016-11-16T18:13:00Z">
        <w:r w:rsidR="003618F6">
          <w:t>MSE</w:t>
        </w:r>
      </w:ins>
      <w:ins w:id="84" w:author="Microsoft Office User" w:date="2016-11-16T18:23:00Z">
        <w:r w:rsidR="003864A6">
          <w:t>)</w:t>
        </w:r>
      </w:ins>
      <w:ins w:id="85" w:author="Microsoft Office User" w:date="2016-11-16T18:13:00Z">
        <w:r w:rsidR="003618F6">
          <w:t xml:space="preserve"> of </w:t>
        </w:r>
        <w:r w:rsidR="003618F6" w:rsidRPr="003618F6">
          <w:t>1.137e+08</w:t>
        </w:r>
      </w:ins>
      <w:ins w:id="86" w:author="Microsoft Office User" w:date="2016-11-16T18:14:00Z">
        <w:r w:rsidR="003618F6">
          <w:t>.</w:t>
        </w:r>
      </w:ins>
      <w:del w:id="87" w:author="Microsoft Office User" w:date="2016-11-16T18:13:00Z">
        <w:r w:rsidR="00E4609E" w:rsidDel="000062EA">
          <w:delText>.</w:delText>
        </w:r>
      </w:del>
    </w:p>
    <w:p w14:paraId="5FAEF36E" w14:textId="0634409B" w:rsidR="009F4EE4" w:rsidRDefault="00F82691" w:rsidP="00B92D89">
      <w:pPr>
        <w:rPr>
          <w:rFonts w:eastAsiaTheme="minorEastAsia"/>
        </w:rPr>
      </w:pPr>
      <w:del w:id="88" w:author="Microsoft Office User" w:date="2016-11-16T18:14:00Z">
        <w:r w:rsidDel="003618F6">
          <w:rPr>
            <w:rFonts w:eastAsiaTheme="minorEastAsia"/>
          </w:rPr>
          <w:delText>To the right is a plot</w:delText>
        </w:r>
      </w:del>
      <w:ins w:id="89" w:author="Microsoft Office User" w:date="2016-11-16T18:14:00Z">
        <w:r w:rsidR="003618F6">
          <w:rPr>
            <w:rFonts w:eastAsiaTheme="minorEastAsia"/>
          </w:rPr>
          <w:t>Fig. 1B</w:t>
        </w:r>
      </w:ins>
      <w:r>
        <w:rPr>
          <w:rFonts w:eastAsiaTheme="minorEastAsia"/>
        </w:rPr>
        <w:t xml:space="preserve"> show</w:t>
      </w:r>
      <w:ins w:id="90" w:author="Microsoft Office User" w:date="2016-11-16T18:14:00Z">
        <w:r w:rsidR="003618F6">
          <w:rPr>
            <w:rFonts w:eastAsiaTheme="minorEastAsia"/>
          </w:rPr>
          <w:t>s</w:t>
        </w:r>
      </w:ins>
      <w:del w:id="91" w:author="Microsoft Office User" w:date="2016-11-16T18:14:00Z">
        <w:r w:rsidR="0009111B" w:rsidDel="003618F6">
          <w:rPr>
            <w:rFonts w:eastAsiaTheme="minorEastAsia"/>
          </w:rPr>
          <w:delText>ing</w:delText>
        </w:r>
      </w:del>
      <w:r>
        <w:rPr>
          <w:rFonts w:eastAsiaTheme="minorEastAsia"/>
        </w:rPr>
        <w:t xml:space="preserve"> the standard deviation </w:t>
      </w:r>
      <w:r w:rsidR="00E4609E">
        <w:rPr>
          <w:rFonts w:eastAsiaTheme="minorEastAsia"/>
        </w:rPr>
        <w:t xml:space="preserve">(SD) </w:t>
      </w:r>
      <w:r>
        <w:t xml:space="preserve">of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Pr>
          <w:rFonts w:eastAsiaTheme="minorEastAsia"/>
        </w:rPr>
        <w:t xml:space="preserve"> for each comparison size.</w:t>
      </w:r>
      <w:r w:rsidR="009F4EE4">
        <w:rPr>
          <w:rFonts w:eastAsiaTheme="minorEastAsia"/>
        </w:rPr>
        <w:t xml:space="preserve"> </w:t>
      </w:r>
    </w:p>
    <w:p w14:paraId="55BD9CF3" w14:textId="1D639794" w:rsidR="00F82691" w:rsidRPr="00E4609E" w:rsidRDefault="00555F58" w:rsidP="006C34F1">
      <w:pPr>
        <w:rPr>
          <w:rFonts w:eastAsiaTheme="minorEastAsia"/>
        </w:rPr>
      </w:pPr>
      <w:r w:rsidRPr="00555F58">
        <w:lastRenderedPageBreak/>
        <w:t xml:space="preserve">When fitting a linear model to </w:t>
      </w:r>
      <w:r w:rsidR="00E4609E">
        <w:t>SD</w:t>
      </w:r>
      <w:r w:rsidR="00E54DEB">
        <w:t>,</w:t>
      </w:r>
      <w:r w:rsidRPr="00555F58">
        <w:t xml:space="preserve"> the model </w:t>
      </w:r>
      <w:r>
        <w:t xml:space="preserve">has an R-squared value of </w:t>
      </w:r>
      <w:r w:rsidRPr="00555F58">
        <w:t>0.1325</w:t>
      </w:r>
      <w:ins w:id="92" w:author="Microsoft Office User" w:date="2016-11-16T18:14:00Z">
        <w:r w:rsidR="003618F6">
          <w:t xml:space="preserve"> </w:t>
        </w:r>
      </w:ins>
      <w:ins w:id="93" w:author="Microsoft Office User" w:date="2016-11-16T18:16:00Z">
        <w:r w:rsidR="003618F6">
          <w:t xml:space="preserve">and a calculated MSE of </w:t>
        </w:r>
        <w:r w:rsidR="003618F6" w:rsidRPr="003618F6">
          <w:t>5.179e+07</w:t>
        </w:r>
      </w:ins>
      <w:r w:rsidRPr="00555F58">
        <w:t>.</w:t>
      </w:r>
      <w:r>
        <w:t xml:space="preserve"> It is easy to see that trying to fit any model to that data wo</w:t>
      </w:r>
      <w:r w:rsidR="0009111B">
        <w:t>uld not produce usable results</w:t>
      </w:r>
      <w:r w:rsidR="00FD47E7">
        <w:t>.</w:t>
      </w:r>
      <w:r w:rsidR="0009111B">
        <w:t xml:space="preserve"> (</w:t>
      </w:r>
      <w:r>
        <w:t>In the paper describing SEA</w:t>
      </w:r>
      <w:r w:rsidR="00FD47E7">
        <w:t xml:space="preserve"> [K</w:t>
      </w:r>
      <w:r w:rsidR="006C34F1">
        <w:t>e</w:t>
      </w:r>
      <w:r w:rsidR="00FD47E7">
        <w:t>iser 2007?]</w:t>
      </w:r>
      <w:r>
        <w:t xml:space="preserve"> a nonlinear fit was </w:t>
      </w:r>
      <w:r w:rsidRPr="00555F58">
        <w:t>computed</w:t>
      </w:r>
      <w:r w:rsidR="0009111B">
        <w:t>)</w:t>
      </w:r>
      <w:r>
        <w:t xml:space="preserve">. </w:t>
      </w:r>
      <w:r w:rsidR="00FD47E7">
        <w:t xml:space="preserve">[The plot shows multiple linear lines. </w:t>
      </w:r>
      <w:r w:rsidR="00FD47E7" w:rsidRPr="002241E7">
        <w:rPr>
          <w:b/>
          <w:u w:val="single"/>
        </w:rPr>
        <w:t>Could you suggest why?</w:t>
      </w:r>
      <w:r w:rsidR="00FD47E7">
        <w:t xml:space="preserve"> </w:t>
      </w:r>
      <w:r w:rsidR="00CF7B69">
        <w:t>I’m not</w:t>
      </w:r>
      <w:r w:rsidR="00A52A4A">
        <w:t xml:space="preserve"> sure</w:t>
      </w:r>
      <w:r w:rsidR="00CF7B69">
        <w:t xml:space="preserve"> these are in fact multiple linear lines, I can try and create a model as I’ve done for the comparison of a single ligand and plot those lines on the two </w:t>
      </w:r>
      <w:r w:rsidR="00A52A4A">
        <w:t>graphs.</w:t>
      </w:r>
      <w:r w:rsidR="00FD47E7">
        <w:t>]</w:t>
      </w:r>
      <w:r w:rsidR="00E54DEB">
        <w:t xml:space="preserve"> [I do see lines and do not understand your reply. It is fine if you simply point out the fact that there are lines, and say that we do not understand why. Maybe </w:t>
      </w:r>
      <w:proofErr w:type="spellStart"/>
      <w:r w:rsidR="00E54DEB">
        <w:t>Saharon</w:t>
      </w:r>
      <w:proofErr w:type="spellEnd"/>
      <w:r w:rsidR="00E54DEB">
        <w:t xml:space="preserve"> will.]</w:t>
      </w:r>
    </w:p>
    <w:p w14:paraId="663AF5E2" w14:textId="77777777" w:rsidR="00B92D89" w:rsidRPr="00B92D89" w:rsidRDefault="00B92D89" w:rsidP="00B92D89"/>
    <w:p w14:paraId="2F997BF3" w14:textId="2D4BD0CC" w:rsidR="00B92D89" w:rsidRDefault="00B03594" w:rsidP="008E4C9C">
      <w:pPr>
        <w:tabs>
          <w:tab w:val="left" w:pos="1820"/>
        </w:tabs>
      </w:pPr>
      <w:r>
        <w:t>Next</w:t>
      </w:r>
      <w:r w:rsidR="008E4C9C">
        <w:t>,</w:t>
      </w:r>
      <w:r>
        <w:t xml:space="preserve"> to tackle issues two and three</w:t>
      </w:r>
      <w:r w:rsidR="008E4C9C">
        <w:t>,</w:t>
      </w:r>
      <w:r>
        <w:t xml:space="preserve"> we </w:t>
      </w:r>
      <w:r w:rsidR="00FD47E7">
        <w:t>examine</w:t>
      </w:r>
      <w:r>
        <w:t>d</w:t>
      </w:r>
      <w:r w:rsidR="00FD47E7">
        <w:t xml:space="preserve"> the possibility</w:t>
      </w:r>
      <w:r w:rsidR="00555F58">
        <w:t xml:space="preserve"> </w:t>
      </w:r>
      <w:r w:rsidR="00FD47E7">
        <w:t xml:space="preserve">that the data above corresponds to a mixture. Specifically, </w:t>
      </w:r>
      <w:r w:rsidR="00555F58">
        <w:t xml:space="preserve">that </w:t>
      </w:r>
      <w:r w:rsidR="0009111B">
        <w:t xml:space="preserve">the </w:t>
      </w:r>
      <w:r w:rsidR="00555F58">
        <w:t xml:space="preserve">results of </w:t>
      </w:r>
      <w:r w:rsidR="00FD47E7">
        <w:t xml:space="preserve">comparisons of </w:t>
      </w:r>
      <w:r w:rsidR="00555F58">
        <w:t xml:space="preserve">the same size </w:t>
      </w:r>
      <w:r w:rsidR="00FD47E7">
        <w:t xml:space="preserve">may </w:t>
      </w:r>
      <w:r w:rsidR="00555F58">
        <w:t xml:space="preserve">differ based on the sizes of the sets used. For example, </w:t>
      </w:r>
      <w:r w:rsidR="00FD47E7">
        <w:t xml:space="preserve">a comparison of size 400 can be obtained by </w:t>
      </w:r>
      <w:r w:rsidR="00555F58">
        <w:t xml:space="preserve">comparing one ligand </w:t>
      </w:r>
      <w:r w:rsidR="00FD47E7">
        <w:t xml:space="preserve">to a set </w:t>
      </w:r>
      <w:r w:rsidR="00555F58">
        <w:t>of 400 ligands</w:t>
      </w:r>
      <w:r w:rsidR="00FD47E7">
        <w:t xml:space="preserve">, as well as by </w:t>
      </w:r>
      <w:r w:rsidR="00555F58">
        <w:t xml:space="preserve">comparing two sets of 20 ligands </w:t>
      </w:r>
      <w:r>
        <w:t>each</w:t>
      </w:r>
      <w:r w:rsidR="00555F58">
        <w:t>.</w:t>
      </w:r>
      <w:r w:rsidR="00FD47E7">
        <w:t xml:space="preserve"> We </w:t>
      </w:r>
      <w:r>
        <w:t xml:space="preserve">propose that </w:t>
      </w:r>
      <w:r w:rsidR="00555F58">
        <w:t xml:space="preserve">the results of the model are based on the size of </w:t>
      </w:r>
      <w:r w:rsidR="00FD47E7">
        <w:t xml:space="preserve">the </w:t>
      </w:r>
      <w:r w:rsidR="00555F58">
        <w:t>smaller of the two sets.</w:t>
      </w:r>
      <w:r w:rsidR="00FD47E7">
        <w:t xml:space="preserve"> </w:t>
      </w:r>
      <w:r w:rsidR="00555F58">
        <w:t>To test this</w:t>
      </w:r>
      <w:r w:rsidR="00501AD2">
        <w:t>,</w:t>
      </w:r>
      <w:r w:rsidR="00555F58">
        <w:t xml:space="preserve"> the data was grouped based on the size of the smaller set of the two used for the comparison.</w:t>
      </w:r>
    </w:p>
    <w:p w14:paraId="2E34F058" w14:textId="1A88C36D" w:rsidR="00B92D89" w:rsidRDefault="00D45722" w:rsidP="00B92D89">
      <w:r>
        <w:t>The results shown below are for a small set of one ligand</w:t>
      </w:r>
      <w:r w:rsidR="00501AD2">
        <w:t xml:space="preserve"> only</w:t>
      </w:r>
      <w:r>
        <w:t>.</w:t>
      </w:r>
      <w:r w:rsidR="00B03594">
        <w:t xml:space="preserve"> As</w:t>
      </w:r>
      <w:r w:rsidR="008E4C9C">
        <w:t>, in practice,</w:t>
      </w:r>
      <w:r w:rsidR="00B03594">
        <w:t xml:space="preserve"> this is the most useful model.</w:t>
      </w:r>
    </w:p>
    <w:p w14:paraId="3FF53C5B" w14:textId="77777777" w:rsidR="00D45722" w:rsidRDefault="00D45722" w:rsidP="00B92D89"/>
    <w:p w14:paraId="3E194779" w14:textId="6908B2AB" w:rsidR="00D45722" w:rsidRPr="00D45722" w:rsidDel="00735581" w:rsidRDefault="008E4C9C" w:rsidP="008E4C9C">
      <w:pPr>
        <w:rPr>
          <w:rFonts w:eastAsiaTheme="minorEastAsia"/>
        </w:rPr>
      </w:pPr>
      <w:moveFromRangeStart w:id="94" w:author="Microsoft Office User" w:date="2016-11-16T18:21:00Z" w:name="move467083818"/>
      <w:moveFrom w:id="95" w:author="Microsoft Office User" w:date="2016-11-16T18:21:00Z">
        <w:r w:rsidDel="00735581">
          <w:t>F</w:t>
        </w:r>
        <w:r w:rsidR="00D45722" w:rsidDel="00735581">
          <w:t>igure</w:t>
        </w:r>
        <w:r w:rsidR="00B03594" w:rsidDel="00735581">
          <w:t xml:space="preserve"> 2</w:t>
        </w:r>
        <w:r w:rsidR="00D45722" w:rsidDel="00735581">
          <w:t xml:space="preserve"> shows the relation between the mean of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sidR="00D45722" w:rsidDel="00735581">
          <w:rPr>
            <w:rFonts w:eastAsiaTheme="minorEastAsia"/>
          </w:rPr>
          <w:t xml:space="preserve"> to the size of the second set in the comparison (</w:t>
        </w:r>
        <w:r w:rsidDel="00735581">
          <w:rPr>
            <w:rFonts w:eastAsiaTheme="minorEastAsia"/>
          </w:rPr>
          <w:t>i.e.,</w:t>
        </w:r>
        <w:r w:rsidR="00D45722" w:rsidDel="00735581">
          <w:rPr>
            <w:rFonts w:eastAsiaTheme="minorEastAsia"/>
          </w:rPr>
          <w:t xml:space="preserve"> </w:t>
        </w:r>
        <m:oMath>
          <m:r>
            <w:rPr>
              <w:rFonts w:ascii="Cambria Math" w:eastAsiaTheme="minorEastAsia" w:hAnsi="Cambria Math"/>
            </w:rPr>
            <m:t>mean(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B</m:t>
              </m:r>
            </m:e>
          </m:d>
        </m:oMath>
        <w:r w:rsidR="00D45722" w:rsidDel="00735581">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=1)</m:t>
          </m:r>
        </m:oMath>
        <w:r w:rsidR="00D45722" w:rsidDel="00735581">
          <w:rPr>
            <w:rFonts w:eastAsiaTheme="minorEastAsia"/>
          </w:rPr>
          <w:t>.</w:t>
        </w:r>
      </w:moveFrom>
    </w:p>
    <w:p w14:paraId="238130CE" w14:textId="6DE715B8" w:rsidR="00B03594" w:rsidDel="00D34684" w:rsidRDefault="00B03594">
      <w:pPr>
        <w:pStyle w:val="Caption"/>
        <w:keepNext/>
        <w:pPrChange w:id="96" w:author="Microsoft Office User" w:date="2016-11-16T18:16:00Z">
          <w:pPr>
            <w:pStyle w:val="Caption"/>
            <w:keepNext/>
            <w:jc w:val="center"/>
          </w:pPr>
        </w:pPrChange>
      </w:pPr>
      <w:moveFromRangeStart w:id="97" w:author="Microsoft Office User" w:date="2016-11-16T18:17:00Z" w:name="move467083551"/>
      <w:moveFromRangeEnd w:id="94"/>
      <w:moveFrom w:id="98" w:author="Microsoft Office User" w:date="2016-11-16T18:17:00Z">
        <w:r w:rsidDel="00D34684">
          <w:t xml:space="preserve">Figure </w:t>
        </w:r>
        <w:r w:rsidR="009677EE" w:rsidDel="00D34684">
          <w:fldChar w:fldCharType="begin"/>
        </w:r>
        <w:r w:rsidR="009677EE" w:rsidDel="00D34684">
          <w:instrText xml:space="preserve"> SEQ Figure \* ARABIC </w:instrText>
        </w:r>
        <w:r w:rsidR="009677EE" w:rsidDel="00D34684">
          <w:fldChar w:fldCharType="separate"/>
        </w:r>
        <w:r w:rsidR="00776728" w:rsidDel="00D34684">
          <w:rPr>
            <w:noProof/>
          </w:rPr>
          <w:t>2</w:t>
        </w:r>
        <w:r w:rsidR="009677EE" w:rsidDel="00D34684">
          <w:rPr>
            <w:noProof/>
          </w:rPr>
          <w:fldChar w:fldCharType="end"/>
        </w:r>
        <w:r w:rsidR="008E4C9C" w:rsidDel="00D34684">
          <w:t xml:space="preserve"> [again, legend is missing]</w:t>
        </w:r>
      </w:moveFrom>
    </w:p>
    <w:moveFromRangeEnd w:id="97"/>
    <w:p w14:paraId="6AD7D3AE" w14:textId="77777777" w:rsidR="00B92D89" w:rsidRDefault="00B92D89" w:rsidP="00B92D89">
      <w:pPr>
        <w:jc w:val="center"/>
      </w:pPr>
      <w:r>
        <w:rPr>
          <w:noProof/>
        </w:rPr>
        <w:drawing>
          <wp:inline distT="0" distB="0" distL="0" distR="0" wp14:anchorId="6F3527E4" wp14:editId="65485AD3">
            <wp:extent cx="5727700" cy="452945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tcmean.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529455"/>
                    </a:xfrm>
                    <a:prstGeom prst="rect">
                      <a:avLst/>
                    </a:prstGeom>
                  </pic:spPr>
                </pic:pic>
              </a:graphicData>
            </a:graphic>
          </wp:inline>
        </w:drawing>
      </w:r>
    </w:p>
    <w:p w14:paraId="553913FA" w14:textId="24109582" w:rsidR="00D34684" w:rsidRPr="00D6021C" w:rsidRDefault="00D34684" w:rsidP="00D34684">
      <w:pPr>
        <w:pStyle w:val="Caption"/>
        <w:keepNext/>
        <w:rPr>
          <w:i w:val="0"/>
          <w:rPrChange w:id="99" w:author="Microsoft Office User" w:date="2016-11-16T20:00:00Z">
            <w:rPr/>
          </w:rPrChange>
        </w:rPr>
      </w:pPr>
      <w:moveToRangeStart w:id="100" w:author="Microsoft Office User" w:date="2016-11-16T18:17:00Z" w:name="move467083551"/>
      <w:moveTo w:id="101" w:author="Microsoft Office User" w:date="2016-11-16T18:17:00Z">
        <w:r w:rsidRPr="00D6021C">
          <w:rPr>
            <w:b/>
            <w:i w:val="0"/>
            <w:rPrChange w:id="102" w:author="Microsoft Office User" w:date="2016-11-16T20:00:00Z">
              <w:rPr/>
            </w:rPrChange>
          </w:rPr>
          <w:lastRenderedPageBreak/>
          <w:t xml:space="preserve">Figure </w:t>
        </w:r>
        <w:r w:rsidRPr="00D6021C">
          <w:rPr>
            <w:b/>
            <w:i w:val="0"/>
            <w:rPrChange w:id="103" w:author="Microsoft Office User" w:date="2016-11-16T20:00:00Z">
              <w:rPr>
                <w:noProof/>
              </w:rPr>
            </w:rPrChange>
          </w:rPr>
          <w:fldChar w:fldCharType="begin"/>
        </w:r>
        <w:r w:rsidRPr="00D6021C">
          <w:rPr>
            <w:b/>
            <w:i w:val="0"/>
            <w:rPrChange w:id="104" w:author="Microsoft Office User" w:date="2016-11-16T20:00:00Z">
              <w:rPr/>
            </w:rPrChange>
          </w:rPr>
          <w:instrText xml:space="preserve"> SEQ Figure \* ARABIC </w:instrText>
        </w:r>
        <w:r w:rsidRPr="00D6021C">
          <w:rPr>
            <w:b/>
            <w:i w:val="0"/>
            <w:rPrChange w:id="105" w:author="Microsoft Office User" w:date="2016-11-16T20:00:00Z">
              <w:rPr>
                <w:noProof/>
              </w:rPr>
            </w:rPrChange>
          </w:rPr>
          <w:fldChar w:fldCharType="separate"/>
        </w:r>
      </w:moveTo>
      <w:r w:rsidRPr="00D6021C">
        <w:rPr>
          <w:b/>
          <w:i w:val="0"/>
          <w:noProof/>
          <w:rPrChange w:id="106" w:author="Microsoft Office User" w:date="2016-11-16T20:00:00Z">
            <w:rPr>
              <w:noProof/>
            </w:rPr>
          </w:rPrChange>
        </w:rPr>
        <w:t>2</w:t>
      </w:r>
      <w:moveTo w:id="107" w:author="Microsoft Office User" w:date="2016-11-16T18:17:00Z">
        <w:r w:rsidRPr="00D6021C">
          <w:rPr>
            <w:b/>
            <w:i w:val="0"/>
            <w:noProof/>
            <w:rPrChange w:id="108" w:author="Microsoft Office User" w:date="2016-11-16T20:00:00Z">
              <w:rPr>
                <w:noProof/>
              </w:rPr>
            </w:rPrChange>
          </w:rPr>
          <w:fldChar w:fldCharType="end"/>
        </w:r>
        <w:r w:rsidRPr="00D6021C">
          <w:rPr>
            <w:b/>
            <w:i w:val="0"/>
            <w:rPrChange w:id="109" w:author="Microsoft Office User" w:date="2016-11-16T20:00:00Z">
              <w:rPr/>
            </w:rPrChange>
          </w:rPr>
          <w:t xml:space="preserve"> </w:t>
        </w:r>
      </w:moveTo>
      <w:ins w:id="110" w:author="Microsoft Office User" w:date="2016-11-16T20:00:00Z">
        <w:r w:rsidR="00D6021C" w:rsidRPr="00D6021C">
          <w:rPr>
            <w:b/>
            <w:i w:val="0"/>
          </w:rPr>
          <w:t xml:space="preserve"> </w:t>
        </w:r>
      </w:ins>
      <w:ins w:id="111" w:author="Microsoft Office User" w:date="2016-11-16T18:18:00Z">
        <w:r w:rsidRPr="00D6021C">
          <w:rPr>
            <w:i w:val="0"/>
            <w:rPrChange w:id="112" w:author="Microsoft Office User" w:date="2016-11-16T20:00:00Z">
              <w:rPr/>
            </w:rPrChange>
          </w:rPr>
          <w:t xml:space="preserve">Linear regression </w:t>
        </w:r>
      </w:ins>
      <w:ins w:id="113" w:author="Microsoft Office User" w:date="2016-11-16T18:20:00Z">
        <w:r w:rsidR="00735581" w:rsidRPr="00D6021C">
          <w:rPr>
            <w:i w:val="0"/>
            <w:rPrChange w:id="114" w:author="Microsoft Office User" w:date="2016-11-16T20:00:00Z">
              <w:rPr/>
            </w:rPrChange>
          </w:rPr>
          <w:t>drawn in red was fitted</w:t>
        </w:r>
      </w:ins>
      <w:moveTo w:id="115" w:author="Microsoft Office User" w:date="2016-11-16T18:17:00Z">
        <w:del w:id="116" w:author="Microsoft Office User" w:date="2016-11-16T18:18:00Z">
          <w:r w:rsidRPr="00D6021C" w:rsidDel="00D34684">
            <w:rPr>
              <w:i w:val="0"/>
              <w:rPrChange w:id="117" w:author="Microsoft Office User" w:date="2016-11-16T20:00:00Z">
                <w:rPr/>
              </w:rPrChange>
            </w:rPr>
            <w:delText>[again, legend is missing]</w:delText>
          </w:r>
        </w:del>
      </w:moveTo>
      <w:ins w:id="118" w:author="Microsoft Office User" w:date="2016-11-16T18:21:00Z">
        <w:r w:rsidR="00735581" w:rsidRPr="00D6021C">
          <w:rPr>
            <w:i w:val="0"/>
            <w:rPrChange w:id="119" w:author="Microsoft Office User" w:date="2016-11-16T20:00:00Z">
              <w:rPr/>
            </w:rPrChange>
          </w:rPr>
          <w:t xml:space="preserve"> to the mean of the Tc scores sum plotted against </w:t>
        </w:r>
        <w:r w:rsidR="00735581" w:rsidRPr="00D6021C">
          <w:rPr>
            <w:i w:val="0"/>
            <w:lang w:bidi="he-IL"/>
            <w:rPrChange w:id="120" w:author="Microsoft Office User" w:date="2016-11-16T20:00:00Z">
              <w:rPr>
                <w:lang w:bidi="he-IL"/>
              </w:rPr>
            </w:rPrChange>
          </w:rPr>
          <w:t>CS.</w:t>
        </w:r>
      </w:ins>
    </w:p>
    <w:p w14:paraId="62CD7D6A" w14:textId="5884EBD0" w:rsidR="00735581" w:rsidRPr="00D45722" w:rsidDel="00735581" w:rsidRDefault="00735581" w:rsidP="00735581">
      <w:pPr>
        <w:rPr>
          <w:del w:id="121" w:author="Microsoft Office User" w:date="2016-11-16T18:21:00Z"/>
          <w:rFonts w:eastAsiaTheme="minorEastAsia"/>
        </w:rPr>
      </w:pPr>
      <w:moveToRangeStart w:id="122" w:author="Microsoft Office User" w:date="2016-11-16T18:21:00Z" w:name="move467083818"/>
      <w:moveToRangeEnd w:id="100"/>
      <w:moveTo w:id="123" w:author="Microsoft Office User" w:date="2016-11-16T18:21:00Z">
        <w:r>
          <w:t xml:space="preserve">Figure 2 shows the relation between the mean of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Pr>
            <w:rFonts w:eastAsiaTheme="minorEastAsia"/>
          </w:rPr>
          <w:t xml:space="preserve"> to the size of the second set in the comparison (i.e., </w:t>
        </w:r>
        <m:oMath>
          <m:r>
            <w:rPr>
              <w:rFonts w:ascii="Cambria Math" w:eastAsiaTheme="minorEastAsia" w:hAnsi="Cambria Math"/>
            </w:rPr>
            <m:t>mean(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=1)</m:t>
          </m:r>
        </m:oMath>
        <w:r>
          <w:rPr>
            <w:rFonts w:eastAsiaTheme="minorEastAsia"/>
          </w:rPr>
          <w:t>.</w:t>
        </w:r>
      </w:moveTo>
    </w:p>
    <w:moveToRangeEnd w:id="122"/>
    <w:p w14:paraId="74E0BB89" w14:textId="301F23BC" w:rsidR="00D45722" w:rsidRDefault="00735581" w:rsidP="00AB439D">
      <w:ins w:id="124" w:author="Microsoft Office User" w:date="2016-11-16T18:21:00Z">
        <w:r>
          <w:t xml:space="preserve"> </w:t>
        </w:r>
      </w:ins>
      <w:ins w:id="125" w:author="Microsoft Office User" w:date="2016-11-16T18:25:00Z">
        <w:r w:rsidR="004775D0">
          <w:t>We fitted a</w:t>
        </w:r>
      </w:ins>
      <w:del w:id="126" w:author="Microsoft Office User" w:date="2016-11-16T18:25:00Z">
        <w:r w:rsidR="00AB439D" w:rsidDel="004775D0">
          <w:delText>A</w:delText>
        </w:r>
      </w:del>
      <w:r w:rsidR="00D45722">
        <w:t xml:space="preserve"> linear </w:t>
      </w:r>
      <w:ins w:id="127" w:author="Microsoft Office User" w:date="2016-11-16T18:21:00Z">
        <w:r>
          <w:t xml:space="preserve">regression </w:t>
        </w:r>
      </w:ins>
      <w:del w:id="128" w:author="Microsoft Office User" w:date="2016-11-16T18:25:00Z">
        <w:r w:rsidR="00AB439D" w:rsidDel="004775D0">
          <w:delText xml:space="preserve">fit </w:delText>
        </w:r>
      </w:del>
      <w:ins w:id="129" w:author="Microsoft Office User" w:date="2016-11-16T18:21:00Z">
        <w:r>
          <w:t xml:space="preserve">which </w:t>
        </w:r>
      </w:ins>
      <w:r w:rsidR="00AB439D">
        <w:t>g</w:t>
      </w:r>
      <w:ins w:id="130" w:author="Microsoft Office User" w:date="2016-11-16T18:21:00Z">
        <w:r>
          <w:t>a</w:t>
        </w:r>
      </w:ins>
      <w:del w:id="131" w:author="Microsoft Office User" w:date="2016-11-16T18:21:00Z">
        <w:r w:rsidR="00AB439D" w:rsidDel="00735581">
          <w:delText>i</w:delText>
        </w:r>
      </w:del>
      <w:r w:rsidR="00AB439D">
        <w:t>ve</w:t>
      </w:r>
      <w:del w:id="132" w:author="Microsoft Office User" w:date="2016-11-16T18:22:00Z">
        <w:r w:rsidR="00AB439D" w:rsidDel="00735581">
          <w:delText>s</w:delText>
        </w:r>
      </w:del>
      <w:r w:rsidR="00D45722">
        <w:t xml:space="preserve"> an R-squared value of 0.999</w:t>
      </w:r>
      <w:ins w:id="133" w:author="Microsoft Office User" w:date="2016-11-16T18:22:00Z">
        <w:r>
          <w:t xml:space="preserve"> </w:t>
        </w:r>
      </w:ins>
      <w:ins w:id="134" w:author="Microsoft Office User" w:date="2016-11-16T18:23:00Z">
        <w:r>
          <w:t xml:space="preserve">and MSE of </w:t>
        </w:r>
        <w:r w:rsidRPr="00735581">
          <w:t>0.07702</w:t>
        </w:r>
      </w:ins>
      <w:r w:rsidR="00D45722">
        <w:t>.</w:t>
      </w:r>
    </w:p>
    <w:p w14:paraId="6C876463" w14:textId="77777777" w:rsidR="00B92D89" w:rsidRPr="00B92D89" w:rsidRDefault="00B92D89" w:rsidP="00B92D89"/>
    <w:p w14:paraId="5BDB9F50" w14:textId="4918B9F8" w:rsidR="00B03594" w:rsidDel="004775D0" w:rsidRDefault="00AB439D" w:rsidP="00AB439D">
      <w:moveFromRangeStart w:id="135" w:author="Microsoft Office User" w:date="2016-11-16T18:25:00Z" w:name="move467084046"/>
      <w:moveFrom w:id="136" w:author="Microsoft Office User" w:date="2016-11-16T18:25:00Z">
        <w:r w:rsidDel="004775D0">
          <w:t>F</w:t>
        </w:r>
        <w:r w:rsidR="00E4609E" w:rsidDel="004775D0">
          <w:t>igure</w:t>
        </w:r>
        <w:r w:rsidR="00B03594" w:rsidDel="004775D0">
          <w:t xml:space="preserve"> 3</w:t>
        </w:r>
        <w:r w:rsidR="00E4609E" w:rsidDel="004775D0">
          <w:t xml:space="preserve"> shows the relation between the SD of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sidR="00E4609E" w:rsidDel="004775D0">
          <w:rPr>
            <w:rFonts w:eastAsiaTheme="minorEastAsia"/>
          </w:rPr>
          <w:t xml:space="preserve"> </w:t>
        </w:r>
        <w:r w:rsidDel="004775D0">
          <w:rPr>
            <w:rFonts w:eastAsiaTheme="minorEastAsia"/>
          </w:rPr>
          <w:t xml:space="preserve">and </w:t>
        </w:r>
        <w:r w:rsidR="00E4609E" w:rsidDel="004775D0">
          <w:rPr>
            <w:rFonts w:eastAsiaTheme="minorEastAsia"/>
          </w:rPr>
          <w:t>the size of the second set in the comparison (</w:t>
        </w:r>
        <w:r w:rsidDel="004775D0">
          <w:rPr>
            <w:rFonts w:eastAsiaTheme="minorEastAsia"/>
          </w:rPr>
          <w:t>i.e.,</w:t>
        </w:r>
        <w:r w:rsidR="00E4609E" w:rsidDel="004775D0">
          <w:rPr>
            <w:rFonts w:eastAsiaTheme="minorEastAsia"/>
          </w:rPr>
          <w:t xml:space="preserve"> </w:t>
        </w:r>
        <m:oMath>
          <m:r>
            <w:rPr>
              <w:rFonts w:ascii="Cambria Math" w:eastAsiaTheme="minorEastAsia" w:hAnsi="Cambria Math"/>
            </w:rPr>
            <m:t>SD(</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B</m:t>
              </m:r>
            </m:e>
          </m:d>
        </m:oMath>
        <w:r w:rsidR="00E4609E" w:rsidDel="004775D0">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=1)</m:t>
          </m:r>
        </m:oMath>
        <w:r w:rsidR="00E4609E" w:rsidDel="004775D0">
          <w:rPr>
            <w:rFonts w:eastAsiaTheme="minorEastAsia"/>
          </w:rPr>
          <w:t>.</w:t>
        </w:r>
      </w:moveFrom>
    </w:p>
    <w:p w14:paraId="137B9EC6" w14:textId="4EBA1F2C" w:rsidR="00B03594" w:rsidDel="004775D0" w:rsidRDefault="00B03594">
      <w:pPr>
        <w:pStyle w:val="Caption"/>
        <w:keepNext/>
        <w:pPrChange w:id="137" w:author="Microsoft Office User" w:date="2016-11-16T18:24:00Z">
          <w:pPr>
            <w:pStyle w:val="Caption"/>
            <w:keepNext/>
            <w:jc w:val="center"/>
          </w:pPr>
        </w:pPrChange>
      </w:pPr>
      <w:moveFromRangeStart w:id="138" w:author="Microsoft Office User" w:date="2016-11-16T18:24:00Z" w:name="move467083982"/>
      <w:moveFromRangeEnd w:id="135"/>
      <w:moveFrom w:id="139" w:author="Microsoft Office User" w:date="2016-11-16T18:24:00Z">
        <w:r w:rsidDel="004775D0">
          <w:t xml:space="preserve">Figure </w:t>
        </w:r>
        <w:r w:rsidR="009677EE" w:rsidDel="004775D0">
          <w:fldChar w:fldCharType="begin"/>
        </w:r>
        <w:r w:rsidR="009677EE" w:rsidDel="004775D0">
          <w:instrText xml:space="preserve"> SEQ Figure \* ARABIC </w:instrText>
        </w:r>
        <w:r w:rsidR="009677EE" w:rsidDel="004775D0">
          <w:fldChar w:fldCharType="separate"/>
        </w:r>
        <w:r w:rsidR="00776728" w:rsidDel="004775D0">
          <w:rPr>
            <w:noProof/>
          </w:rPr>
          <w:t>3</w:t>
        </w:r>
        <w:r w:rsidR="009677EE" w:rsidDel="004775D0">
          <w:rPr>
            <w:noProof/>
          </w:rPr>
          <w:fldChar w:fldCharType="end"/>
        </w:r>
        <w:r w:rsidR="00AB439D" w:rsidDel="004775D0">
          <w:t xml:space="preserve"> [legend]</w:t>
        </w:r>
      </w:moveFrom>
    </w:p>
    <w:moveFromRangeEnd w:id="138"/>
    <w:p w14:paraId="21232047" w14:textId="3737343B" w:rsidR="00B92D89" w:rsidRPr="00B92D89" w:rsidRDefault="00B92D89" w:rsidP="00B92D89">
      <w:r>
        <w:rPr>
          <w:noProof/>
        </w:rPr>
        <w:drawing>
          <wp:inline distT="0" distB="0" distL="0" distR="0" wp14:anchorId="40AF3D00" wp14:editId="1DC400AB">
            <wp:extent cx="5727700" cy="452945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tcsd.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4529455"/>
                    </a:xfrm>
                    <a:prstGeom prst="rect">
                      <a:avLst/>
                    </a:prstGeom>
                  </pic:spPr>
                </pic:pic>
              </a:graphicData>
            </a:graphic>
          </wp:inline>
        </w:drawing>
      </w:r>
    </w:p>
    <w:p w14:paraId="554AAA08" w14:textId="67C79827" w:rsidR="004775D0" w:rsidRPr="00CB3C75" w:rsidRDefault="004775D0" w:rsidP="004775D0">
      <w:pPr>
        <w:pStyle w:val="Caption"/>
        <w:keepNext/>
        <w:rPr>
          <w:i w:val="0"/>
          <w:rPrChange w:id="140" w:author="Microsoft Office User" w:date="2016-11-16T19:59:00Z">
            <w:rPr/>
          </w:rPrChange>
        </w:rPr>
      </w:pPr>
      <w:moveToRangeStart w:id="141" w:author="Microsoft Office User" w:date="2016-11-16T18:24:00Z" w:name="move467083982"/>
      <w:moveTo w:id="142" w:author="Microsoft Office User" w:date="2016-11-16T18:24:00Z">
        <w:r w:rsidRPr="00CB3C75">
          <w:rPr>
            <w:i w:val="0"/>
            <w:rPrChange w:id="143" w:author="Microsoft Office User" w:date="2016-11-16T19:59:00Z">
              <w:rPr/>
            </w:rPrChange>
          </w:rPr>
          <w:t xml:space="preserve">Figure </w:t>
        </w:r>
        <w:r w:rsidRPr="00CB3C75">
          <w:rPr>
            <w:i w:val="0"/>
            <w:rPrChange w:id="144" w:author="Microsoft Office User" w:date="2016-11-16T19:59:00Z">
              <w:rPr>
                <w:noProof/>
              </w:rPr>
            </w:rPrChange>
          </w:rPr>
          <w:fldChar w:fldCharType="begin"/>
        </w:r>
        <w:r w:rsidRPr="00CB3C75">
          <w:rPr>
            <w:i w:val="0"/>
            <w:rPrChange w:id="145" w:author="Microsoft Office User" w:date="2016-11-16T19:59:00Z">
              <w:rPr/>
            </w:rPrChange>
          </w:rPr>
          <w:instrText xml:space="preserve"> SEQ Figure \* ARABIC </w:instrText>
        </w:r>
        <w:r w:rsidRPr="00CB3C75">
          <w:rPr>
            <w:i w:val="0"/>
            <w:rPrChange w:id="146" w:author="Microsoft Office User" w:date="2016-11-16T19:59:00Z">
              <w:rPr>
                <w:noProof/>
              </w:rPr>
            </w:rPrChange>
          </w:rPr>
          <w:fldChar w:fldCharType="separate"/>
        </w:r>
      </w:moveTo>
      <w:r w:rsidRPr="00CB3C75">
        <w:rPr>
          <w:i w:val="0"/>
          <w:noProof/>
          <w:rPrChange w:id="147" w:author="Microsoft Office User" w:date="2016-11-16T19:59:00Z">
            <w:rPr>
              <w:noProof/>
            </w:rPr>
          </w:rPrChange>
        </w:rPr>
        <w:t>3</w:t>
      </w:r>
      <w:moveTo w:id="148" w:author="Microsoft Office User" w:date="2016-11-16T18:24:00Z">
        <w:r w:rsidRPr="00CB3C75">
          <w:rPr>
            <w:i w:val="0"/>
            <w:noProof/>
            <w:rPrChange w:id="149" w:author="Microsoft Office User" w:date="2016-11-16T19:59:00Z">
              <w:rPr>
                <w:noProof/>
              </w:rPr>
            </w:rPrChange>
          </w:rPr>
          <w:fldChar w:fldCharType="end"/>
        </w:r>
      </w:moveTo>
      <w:ins w:id="150" w:author="Microsoft Office User" w:date="2016-11-16T20:00:00Z">
        <w:r w:rsidR="00CB3C75">
          <w:rPr>
            <w:i w:val="0"/>
            <w:noProof/>
          </w:rPr>
          <w:t>.</w:t>
        </w:r>
      </w:ins>
      <w:ins w:id="151" w:author="Microsoft Office User" w:date="2016-11-16T18:24:00Z">
        <w:r w:rsidRPr="00CB3C75">
          <w:rPr>
            <w:i w:val="0"/>
            <w:rPrChange w:id="152" w:author="Microsoft Office User" w:date="2016-11-16T19:59:00Z">
              <w:rPr/>
            </w:rPrChange>
          </w:rPr>
          <w:t xml:space="preserve"> Linear regression drawn in red wa</w:t>
        </w:r>
        <w:r w:rsidRPr="00CB3C75">
          <w:rPr>
            <w:i w:val="0"/>
            <w:lang w:bidi="he-IL"/>
            <w:rPrChange w:id="153" w:author="Microsoft Office User" w:date="2016-11-16T19:59:00Z">
              <w:rPr>
                <w:lang w:bidi="he-IL"/>
              </w:rPr>
            </w:rPrChange>
          </w:rPr>
          <w:t xml:space="preserve">s fitted to the SD </w:t>
        </w:r>
        <w:r w:rsidRPr="00CB3C75">
          <w:rPr>
            <w:i w:val="0"/>
            <w:rPrChange w:id="154" w:author="Microsoft Office User" w:date="2016-11-16T19:59:00Z">
              <w:rPr/>
            </w:rPrChange>
          </w:rPr>
          <w:t xml:space="preserve">of the Tc scores sum plotted against </w:t>
        </w:r>
        <w:r w:rsidRPr="00CB3C75">
          <w:rPr>
            <w:i w:val="0"/>
            <w:lang w:bidi="he-IL"/>
            <w:rPrChange w:id="155" w:author="Microsoft Office User" w:date="2016-11-16T19:59:00Z">
              <w:rPr>
                <w:lang w:bidi="he-IL"/>
              </w:rPr>
            </w:rPrChange>
          </w:rPr>
          <w:t>CS</w:t>
        </w:r>
      </w:ins>
      <w:ins w:id="156" w:author="Microsoft Office User" w:date="2016-11-16T18:25:00Z">
        <w:r w:rsidRPr="00CB3C75">
          <w:rPr>
            <w:i w:val="0"/>
            <w:lang w:bidi="he-IL"/>
            <w:rPrChange w:id="157" w:author="Microsoft Office User" w:date="2016-11-16T19:59:00Z">
              <w:rPr>
                <w:lang w:bidi="he-IL"/>
              </w:rPr>
            </w:rPrChange>
          </w:rPr>
          <w:t>.</w:t>
        </w:r>
      </w:ins>
      <w:moveTo w:id="158" w:author="Microsoft Office User" w:date="2016-11-16T18:24:00Z">
        <w:del w:id="159" w:author="Microsoft Office User" w:date="2016-11-16T18:24:00Z">
          <w:r w:rsidRPr="00CB3C75" w:rsidDel="004775D0">
            <w:rPr>
              <w:i w:val="0"/>
              <w:rPrChange w:id="160" w:author="Microsoft Office User" w:date="2016-11-16T19:59:00Z">
                <w:rPr/>
              </w:rPrChange>
            </w:rPr>
            <w:delText xml:space="preserve"> [legend]</w:delText>
          </w:r>
        </w:del>
      </w:moveTo>
    </w:p>
    <w:p w14:paraId="63FFE3C0" w14:textId="2FE04E1A" w:rsidR="004775D0" w:rsidDel="004775D0" w:rsidRDefault="004775D0" w:rsidP="004775D0">
      <w:pPr>
        <w:rPr>
          <w:del w:id="161" w:author="Microsoft Office User" w:date="2016-11-16T18:25:00Z"/>
        </w:rPr>
      </w:pPr>
      <w:moveToRangeStart w:id="162" w:author="Microsoft Office User" w:date="2016-11-16T18:25:00Z" w:name="move467084046"/>
      <w:moveToRangeEnd w:id="141"/>
      <w:moveTo w:id="163" w:author="Microsoft Office User" w:date="2016-11-16T18:25:00Z">
        <w:r>
          <w:t xml:space="preserve">Figure 3 shows the relation between the SD of </w:t>
        </w: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oMath>
        <w:r>
          <w:rPr>
            <w:rFonts w:eastAsiaTheme="minorEastAsia"/>
          </w:rPr>
          <w:t xml:space="preserve"> and the size of the second set in the comparison (i.e., </w:t>
        </w:r>
        <m:oMath>
          <m:r>
            <w:rPr>
              <w:rFonts w:ascii="Cambria Math" w:eastAsiaTheme="minorEastAsia" w:hAnsi="Cambria Math"/>
            </w:rPr>
            <m:t>SD(</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Tc)</m:t>
              </m:r>
            </m:e>
          </m:nary>
          <m:r>
            <w:rPr>
              <w:rFonts w:ascii="Cambria Math" w:eastAsiaTheme="minorEastAsia" w:hAnsi="Cambria Math"/>
            </w:rPr>
            <m:t xml:space="preserve"> ~ </m:t>
          </m:r>
          <m:d>
            <m:dPr>
              <m:begChr m:val="|"/>
              <m:endChr m:val="|"/>
              <m:ctrlPr>
                <w:rPr>
                  <w:rFonts w:ascii="Cambria Math" w:eastAsiaTheme="minorEastAsia" w:hAnsi="Cambria Math"/>
                  <w:i/>
                </w:rPr>
              </m:ctrlPr>
            </m:dPr>
            <m:e>
              <m:r>
                <w:rPr>
                  <w:rFonts w:ascii="Cambria Math" w:eastAsiaTheme="minorEastAsia" w:hAnsi="Cambria Math"/>
                </w:rPr>
                <m:t>B</m:t>
              </m:r>
            </m:e>
          </m:d>
        </m:oMath>
        <w:r>
          <w:rPr>
            <w:rFonts w:eastAsiaTheme="minorEastAsia"/>
          </w:rPr>
          <w:t xml:space="preserve">, </w:t>
        </w:r>
        <m:oMath>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xml:space="preserve"> =1)</m:t>
          </m:r>
        </m:oMath>
        <w:r>
          <w:rPr>
            <w:rFonts w:eastAsiaTheme="minorEastAsia"/>
          </w:rPr>
          <w:t>.</w:t>
        </w:r>
      </w:moveTo>
    </w:p>
    <w:moveToRangeEnd w:id="162"/>
    <w:p w14:paraId="5B9A1670" w14:textId="1183976A" w:rsidR="00B92D89" w:rsidRPr="00B92D89" w:rsidRDefault="004775D0" w:rsidP="00AB439D">
      <w:ins w:id="164" w:author="Microsoft Office User" w:date="2016-11-16T18:25:00Z">
        <w:r>
          <w:t xml:space="preserve"> </w:t>
        </w:r>
      </w:ins>
      <w:del w:id="165" w:author="Microsoft Office User" w:date="2016-11-16T18:25:00Z">
        <w:r w:rsidR="00AB439D" w:rsidDel="004775D0">
          <w:delText>A</w:delText>
        </w:r>
        <w:r w:rsidR="00E4609E" w:rsidDel="004775D0">
          <w:delText xml:space="preserve"> </w:delText>
        </w:r>
      </w:del>
      <w:ins w:id="166" w:author="Microsoft Office User" w:date="2016-11-16T18:25:00Z">
        <w:r>
          <w:t xml:space="preserve">We fitted a </w:t>
        </w:r>
      </w:ins>
      <w:r w:rsidR="00E4609E">
        <w:t xml:space="preserve">linear </w:t>
      </w:r>
      <w:ins w:id="167" w:author="Microsoft Office User" w:date="2016-11-16T18:26:00Z">
        <w:r>
          <w:t xml:space="preserve">regression </w:t>
        </w:r>
      </w:ins>
      <w:del w:id="168" w:author="Microsoft Office User" w:date="2016-11-16T18:26:00Z">
        <w:r w:rsidR="00AB439D" w:rsidDel="004775D0">
          <w:delText xml:space="preserve">fit </w:delText>
        </w:r>
      </w:del>
      <w:ins w:id="169" w:author="Microsoft Office User" w:date="2016-11-16T18:26:00Z">
        <w:r>
          <w:t xml:space="preserve">which </w:t>
        </w:r>
      </w:ins>
      <w:r w:rsidR="00AB439D">
        <w:t>g</w:t>
      </w:r>
      <w:ins w:id="170" w:author="Microsoft Office User" w:date="2016-11-16T18:26:00Z">
        <w:r>
          <w:t>a</w:t>
        </w:r>
      </w:ins>
      <w:del w:id="171" w:author="Microsoft Office User" w:date="2016-11-16T18:26:00Z">
        <w:r w:rsidR="00AB439D" w:rsidDel="004775D0">
          <w:delText>i</w:delText>
        </w:r>
      </w:del>
      <w:r w:rsidR="00AB439D">
        <w:t>ve</w:t>
      </w:r>
      <w:del w:id="172" w:author="Microsoft Office User" w:date="2016-11-16T18:26:00Z">
        <w:r w:rsidR="00AB439D" w:rsidDel="004775D0">
          <w:delText>s</w:delText>
        </w:r>
      </w:del>
      <w:r w:rsidR="00E4609E">
        <w:t xml:space="preserve"> an R-squared value of </w:t>
      </w:r>
      <w:r w:rsidR="00E4609E" w:rsidRPr="00E4609E">
        <w:t>0.9868</w:t>
      </w:r>
      <w:ins w:id="173" w:author="Microsoft Office User" w:date="2016-11-16T18:26:00Z">
        <w:r>
          <w:t xml:space="preserve"> and MSE of </w:t>
        </w:r>
        <w:r w:rsidR="008510E7" w:rsidRPr="008510E7">
          <w:t>0.08477</w:t>
        </w:r>
      </w:ins>
      <w:r w:rsidR="00E4609E">
        <w:t>.</w:t>
      </w:r>
    </w:p>
    <w:p w14:paraId="415BADF0" w14:textId="77777777" w:rsidR="00B92D89" w:rsidRPr="00B92D89" w:rsidRDefault="00B92D89" w:rsidP="00B92D89"/>
    <w:p w14:paraId="510EB427" w14:textId="37916061" w:rsidR="00776728" w:rsidRDefault="00AB439D" w:rsidP="00AB439D">
      <w:pPr>
        <w:rPr>
          <w:rFonts w:eastAsiaTheme="minorEastAsia"/>
        </w:rPr>
      </w:pPr>
      <w:r>
        <w:t>Evidently</w:t>
      </w:r>
      <w:r w:rsidR="00B03594">
        <w:t xml:space="preserve"> by taking into account the size of the smaller set we receive a better fit to the mean</w:t>
      </w:r>
      <w:r>
        <w:t>,</w:t>
      </w:r>
      <w:r w:rsidR="00B03594">
        <w:t xml:space="preserve"> and </w:t>
      </w:r>
      <w:r>
        <w:t xml:space="preserve">much better to the </w:t>
      </w:r>
      <w:r w:rsidR="00B03594">
        <w:t>SD</w:t>
      </w:r>
      <w:r>
        <w:t>.</w:t>
      </w:r>
      <w:r w:rsidR="00B03594">
        <w:t xml:space="preserve"> </w:t>
      </w:r>
      <w:r>
        <w:t>Thus,</w:t>
      </w:r>
      <w:r w:rsidR="00B03594">
        <w:t xml:space="preserve"> it is interesting to see how the distribution of </w:t>
      </w:r>
      <w:r w:rsidR="00B03594" w:rsidRPr="002241E7">
        <w:rPr>
          <w:i/>
        </w:rPr>
        <w:t>ZS</w:t>
      </w:r>
      <w:r w:rsidR="00B03594">
        <w:t xml:space="preserve"> changes using the </w:t>
      </w:r>
      <w:r>
        <w:t>revised statistical model</w:t>
      </w:r>
      <w:r w:rsidR="00B03594">
        <w:t xml:space="preserve">. </w:t>
      </w:r>
      <w:r>
        <w:t>T</w:t>
      </w:r>
      <w:r w:rsidR="00776728">
        <w:t xml:space="preserve">he </w:t>
      </w:r>
      <w:r>
        <w:t xml:space="preserve">ZS </w:t>
      </w:r>
      <w:del w:id="174" w:author="Microsoft Office User" w:date="2016-11-16T20:31:00Z">
        <w:r w:rsidR="00776728" w:rsidDel="001C54E6">
          <w:delText xml:space="preserve">histogram </w:delText>
        </w:r>
      </w:del>
      <w:ins w:id="175" w:author="Microsoft Office User" w:date="2016-11-16T20:31:00Z">
        <w:r w:rsidR="001C54E6">
          <w:t>density plot</w:t>
        </w:r>
        <w:r w:rsidR="001C54E6">
          <w:t xml:space="preserve"> </w:t>
        </w:r>
      </w:ins>
      <w:ins w:id="176" w:author="Microsoft Office User" w:date="2016-11-16T19:53:00Z">
        <w:r w:rsidR="00CB3C75">
          <w:t xml:space="preserve">in Fig. 4 </w:t>
        </w:r>
      </w:ins>
      <w:r>
        <w:t>suggests that</w:t>
      </w:r>
      <w:r w:rsidR="00776728">
        <w:t xml:space="preserve"> we are dealing with a bimodal normal distribution</w:t>
      </w:r>
      <w:r>
        <w:t>,</w:t>
      </w:r>
      <w:r w:rsidR="00776728">
        <w:t xml:space="preserve"> depicting two populations</w:t>
      </w:r>
      <w:ins w:id="177" w:author="Microsoft Office User" w:date="2016-11-16T19:54:00Z">
        <w:r w:rsidR="00CB3C75">
          <w:t xml:space="preserve">: </w:t>
        </w:r>
      </w:ins>
      <w:del w:id="178" w:author="Microsoft Office User" w:date="2016-11-16T19:53:00Z">
        <w:r w:rsidDel="00CB3C75">
          <w:delText xml:space="preserve"> (Figure 4):</w:delText>
        </w:r>
        <w:r w:rsidR="00776728" w:rsidDel="00CB3C75">
          <w:delText xml:space="preserve"> </w:delText>
        </w:r>
      </w:del>
      <w:r>
        <w:rPr>
          <w:rFonts w:eastAsiaTheme="minorEastAsia"/>
        </w:rPr>
        <w:t xml:space="preserve">The </w:t>
      </w:r>
      <w:r w:rsidR="00776728">
        <w:rPr>
          <w:rFonts w:eastAsiaTheme="minorEastAsia"/>
        </w:rPr>
        <w:t xml:space="preserve">right most </w:t>
      </w:r>
      <w:r>
        <w:rPr>
          <w:rFonts w:eastAsiaTheme="minorEastAsia"/>
        </w:rPr>
        <w:t>would</w:t>
      </w:r>
      <w:r w:rsidR="00776728">
        <w:rPr>
          <w:rFonts w:eastAsiaTheme="minorEastAsia"/>
        </w:rPr>
        <w:t xml:space="preserve"> </w:t>
      </w:r>
      <w:r>
        <w:rPr>
          <w:rFonts w:eastAsiaTheme="minorEastAsia"/>
        </w:rPr>
        <w:t xml:space="preserve">correspond </w:t>
      </w:r>
      <w:r w:rsidR="00776728">
        <w:rPr>
          <w:rFonts w:eastAsiaTheme="minorEastAsia"/>
        </w:rPr>
        <w:t xml:space="preserve">to ligands that bind to </w:t>
      </w:r>
      <w:r>
        <w:rPr>
          <w:rFonts w:eastAsiaTheme="minorEastAsia"/>
        </w:rPr>
        <w:t xml:space="preserve">their </w:t>
      </w:r>
      <w:r w:rsidR="00776728">
        <w:rPr>
          <w:rFonts w:eastAsiaTheme="minorEastAsia"/>
        </w:rPr>
        <w:t>targets</w:t>
      </w:r>
      <w:r>
        <w:rPr>
          <w:rFonts w:eastAsiaTheme="minorEastAsia"/>
        </w:rPr>
        <w:t>,</w:t>
      </w:r>
      <w:r w:rsidR="00776728">
        <w:rPr>
          <w:rFonts w:eastAsiaTheme="minorEastAsia"/>
        </w:rPr>
        <w:t xml:space="preserve"> and the left most </w:t>
      </w:r>
      <w:r>
        <w:rPr>
          <w:rFonts w:eastAsiaTheme="minorEastAsia"/>
        </w:rPr>
        <w:t xml:space="preserve">of </w:t>
      </w:r>
      <w:r w:rsidR="00776728">
        <w:rPr>
          <w:rFonts w:eastAsiaTheme="minorEastAsia"/>
        </w:rPr>
        <w:t xml:space="preserve">ligands that </w:t>
      </w:r>
      <w:r>
        <w:rPr>
          <w:rFonts w:eastAsiaTheme="minorEastAsia"/>
        </w:rPr>
        <w:t>do not</w:t>
      </w:r>
      <w:r w:rsidR="00776728">
        <w:rPr>
          <w:rFonts w:eastAsiaTheme="minorEastAsia"/>
        </w:rPr>
        <w:t>.</w:t>
      </w:r>
    </w:p>
    <w:p w14:paraId="03E3CEB2" w14:textId="77777777" w:rsidR="00776728" w:rsidRDefault="00776728">
      <w:pPr>
        <w:rPr>
          <w:rFonts w:eastAsiaTheme="minorEastAsia"/>
        </w:rPr>
      </w:pPr>
    </w:p>
    <w:p w14:paraId="53D92BEB" w14:textId="4A10BFAC" w:rsidR="00776728" w:rsidRDefault="00776728" w:rsidP="00C15D64">
      <w:r>
        <w:rPr>
          <w:rFonts w:eastAsiaTheme="minorEastAsia"/>
        </w:rPr>
        <w:t xml:space="preserve">In order to test this, we used </w:t>
      </w:r>
      <w:r w:rsidR="00C15D64">
        <w:rPr>
          <w:rFonts w:eastAsiaTheme="minorEastAsia"/>
        </w:rPr>
        <w:t xml:space="preserve">Sertraline and other </w:t>
      </w:r>
      <w:r>
        <w:rPr>
          <w:rFonts w:eastAsiaTheme="minorEastAsia"/>
        </w:rPr>
        <w:t xml:space="preserve">drugs and </w:t>
      </w:r>
      <w:r w:rsidR="00C15D64">
        <w:rPr>
          <w:rFonts w:eastAsiaTheme="minorEastAsia"/>
        </w:rPr>
        <w:t xml:space="preserve">their </w:t>
      </w:r>
      <w:r>
        <w:rPr>
          <w:rFonts w:eastAsiaTheme="minorEastAsia"/>
        </w:rPr>
        <w:t xml:space="preserve">targets that has been shown in-vitro by </w:t>
      </w:r>
      <w:ins w:id="179" w:author="Microsoft Office User" w:date="2016-11-08T10:34:00Z">
        <w:r w:rsidR="005C62B2">
          <w:fldChar w:fldCharType="begin" w:fldLock="1"/>
        </w:r>
      </w:ins>
      <w:r w:rsidR="00B6306B">
        <w:instrText>ADDIN CSL_CITATION { "citationItems" : [ { "id" : "ITEM-1", "itemData" : { "DOI" : "10.1038/nature11159", "ISSN" : "0028-0836", "author" : [ { "dropping-particle" : "", "family" : "Lounkine", "given" : "Eugen", "non-dropping-particle" : "", "parse-names" : false, "suffix" : "" }, { "dropping-particle" : "", "family" : "Keiser", "given" : "Michael J.", "non-dropping-particle" : "", "parse-names" : false, "suffix" : "" }, { "dropping-particle" : "", "family" : "Whitebread", "given" : "Steven", "non-dropping-particle" : "", "parse-names" : false, "suffix" : "" }, { "dropping-particle" : "", "family" : "Mikhailov", "given" : "Dmitri", "non-dropping-particle" : "", "parse-names" : false, "suffix" : "" }, { "dropping-particle" : "", "family" : "Hamon", "given" : "Jacques", "non-dropping-particle" : "", "parse-names" : false, "suffix" : "" }, { "dropping-particle" : "", "family" : "Jenkins", "given" : "Jeremy L.", "non-dropping-particle" : "", "parse-names" : false, "suffix" : "" }, { "dropping-particle" : "", "family" : "Lavan", "given" : "Paul", "non-dropping-particle" : "", "parse-names" : false, "suffix" : "" }, { "dropping-particle" : "", "family" : "Weber", "given" : "Eckhard", "non-dropping-particle" : "", "parse-names" : false, "suffix" : "" }, { "dropping-particle" : "", "family" : "Doak", "given" : "Allison K.", "non-dropping-particle" : "", "parse-names" : false, "suffix" : "" }, { "dropping-particle" : "", "family" : "C\u00f4t\u00e9", "given" : "Serge", "non-dropping-particle" : "", "parse-names" : false, "suffix" : "" }, { "dropping-particle" : "", "family" : "Shoichet", "given" : "Brian K.", "non-dropping-particle" : "", "parse-names" : false, "suffix" : "" }, { "dropping-particle" : "", "family" : "Urban", "given" : "Laszlo", "non-dropping-particle" : "", "parse-names" : false, "suffix" : "" } ], "container-title" : "Nature", "id" : "ITEM-1", "issue" : "7403", "issued" : { "date-parts" : [ [ "2012", "6", "10" ] ] }, "page" : "361", "publisher" : "Nature Publishing Group", "title" : "Large-scale prediction and testing of drug activity on side-effect targets", "type" : "article-journal", "volume" : "486" }, "uris" : [ "http://www.mendeley.com/documents/?uuid=55de145e-104b-3938-bbb9-11c01728a3d5" ] } ], "mendeley" : { "formattedCitation" : "(Lounkine et al. 2012)", "plainTextFormattedCitation" : "(Lounkine et al. 2012)", "previouslyFormattedCitation" : "&lt;sup&gt;2&lt;/sup&gt;" }, "properties" : { "noteIndex" : 0 }, "schema" : "https://github.com/citation-style-language/schema/raw/master/csl-citation.json" }</w:instrText>
      </w:r>
      <w:ins w:id="180" w:author="Microsoft Office User" w:date="2016-11-08T10:34:00Z">
        <w:r w:rsidR="005C62B2">
          <w:fldChar w:fldCharType="separate"/>
        </w:r>
      </w:ins>
      <w:r w:rsidR="00B6306B" w:rsidRPr="00B6306B">
        <w:rPr>
          <w:noProof/>
        </w:rPr>
        <w:t>(Lounkine et al. 2012)</w:t>
      </w:r>
      <w:ins w:id="181" w:author="Microsoft Office User" w:date="2016-11-08T10:34:00Z">
        <w:r w:rsidR="005C62B2">
          <w:fldChar w:fldCharType="end"/>
        </w:r>
        <w:r w:rsidR="005C62B2">
          <w:t xml:space="preserve"> </w:t>
        </w:r>
      </w:ins>
      <w:del w:id="182" w:author="Microsoft Office User" w:date="2016-11-08T10:34:00Z">
        <w:r w:rsidDel="005C62B2">
          <w:rPr>
            <w:rFonts w:eastAsiaTheme="minorEastAsia"/>
          </w:rPr>
          <w:delText xml:space="preserve">Keiser et al. (2012) </w:delText>
        </w:r>
      </w:del>
      <w:r>
        <w:rPr>
          <w:rFonts w:eastAsiaTheme="minorEastAsia"/>
        </w:rPr>
        <w:t>to be positive predictions by the</w:t>
      </w:r>
      <w:r w:rsidR="00AB439D">
        <w:rPr>
          <w:rFonts w:eastAsiaTheme="minorEastAsia"/>
        </w:rPr>
        <w:t xml:space="preserve"> (original)</w:t>
      </w:r>
      <w:r>
        <w:rPr>
          <w:rFonts w:eastAsiaTheme="minorEastAsia"/>
        </w:rPr>
        <w:t xml:space="preserve"> SEA model. Each drug’s </w:t>
      </w:r>
      <w:r w:rsidRPr="002241E7">
        <w:rPr>
          <w:rFonts w:eastAsiaTheme="minorEastAsia"/>
          <w:i/>
        </w:rPr>
        <w:t>ZS</w:t>
      </w:r>
      <w:r>
        <w:rPr>
          <w:rFonts w:eastAsiaTheme="minorEastAsia"/>
        </w:rPr>
        <w:t xml:space="preserve"> </w:t>
      </w:r>
      <w:r>
        <w:t xml:space="preserve">was calculated </w:t>
      </w:r>
      <w:r>
        <w:rPr>
          <w:rFonts w:eastAsiaTheme="minorEastAsia"/>
        </w:rPr>
        <w:t>against two target protein</w:t>
      </w:r>
      <w:ins w:id="183" w:author="Microsoft Office User" w:date="2016-11-16T20:39:00Z">
        <w:r w:rsidR="00DF4D0F">
          <w:rPr>
            <w:rFonts w:eastAsiaTheme="minorEastAsia"/>
          </w:rPr>
          <w:t xml:space="preserve"> ligand</w:t>
        </w:r>
      </w:ins>
      <w:del w:id="184" w:author="Microsoft Office User" w:date="2016-11-16T20:39:00Z">
        <w:r w:rsidDel="00DF4D0F">
          <w:rPr>
            <w:rFonts w:eastAsiaTheme="minorEastAsia"/>
          </w:rPr>
          <w:delText>s</w:delText>
        </w:r>
      </w:del>
      <w:r>
        <w:rPr>
          <w:rFonts w:eastAsiaTheme="minorEastAsia"/>
        </w:rPr>
        <w:t xml:space="preserve"> groups, the first </w:t>
      </w:r>
      <w:del w:id="185" w:author="Microsoft Office User" w:date="2016-11-16T20:39:00Z">
        <w:r w:rsidDel="00DF4D0F">
          <w:rPr>
            <w:rFonts w:eastAsiaTheme="minorEastAsia"/>
          </w:rPr>
          <w:delText xml:space="preserve">is </w:delText>
        </w:r>
      </w:del>
      <w:ins w:id="186" w:author="Microsoft Office User" w:date="2016-11-16T20:39:00Z">
        <w:r w:rsidR="00DF4D0F">
          <w:rPr>
            <w:rFonts w:eastAsiaTheme="minorEastAsia"/>
          </w:rPr>
          <w:t>composed of known ligands of the</w:t>
        </w:r>
        <w:r w:rsidR="00DF4D0F">
          <w:rPr>
            <w:rFonts w:eastAsiaTheme="minorEastAsia"/>
          </w:rPr>
          <w:t xml:space="preserve"> </w:t>
        </w:r>
      </w:ins>
      <w:r>
        <w:rPr>
          <w:rFonts w:eastAsiaTheme="minorEastAsia"/>
        </w:rPr>
        <w:t xml:space="preserve">human </w:t>
      </w:r>
      <w:ins w:id="187" w:author="Microsoft Office User" w:date="2016-11-16T20:40:00Z">
        <w:r w:rsidR="00DF4D0F">
          <w:rPr>
            <w:rFonts w:eastAsiaTheme="minorEastAsia"/>
          </w:rPr>
          <w:t xml:space="preserve">target </w:t>
        </w:r>
      </w:ins>
      <w:r>
        <w:rPr>
          <w:rFonts w:eastAsiaTheme="minorEastAsia"/>
        </w:rPr>
        <w:t xml:space="preserve">only, and the second </w:t>
      </w:r>
      <w:del w:id="188" w:author="Microsoft Office User" w:date="2016-11-16T20:40:00Z">
        <w:r w:rsidDel="00DF4D0F">
          <w:rPr>
            <w:rFonts w:eastAsiaTheme="minorEastAsia"/>
          </w:rPr>
          <w:delText xml:space="preserve">is </w:delText>
        </w:r>
      </w:del>
      <w:ins w:id="189" w:author="Microsoft Office User" w:date="2016-11-16T20:40:00Z">
        <w:r w:rsidR="00DF4D0F">
          <w:rPr>
            <w:rFonts w:eastAsiaTheme="minorEastAsia"/>
          </w:rPr>
          <w:t>composed by</w:t>
        </w:r>
        <w:r w:rsidR="00DF4D0F">
          <w:rPr>
            <w:rFonts w:eastAsiaTheme="minorEastAsia"/>
          </w:rPr>
          <w:t xml:space="preserve"> </w:t>
        </w:r>
      </w:ins>
      <w:r>
        <w:rPr>
          <w:rFonts w:eastAsiaTheme="minorEastAsia"/>
        </w:rPr>
        <w:t xml:space="preserve">all </w:t>
      </w:r>
      <w:ins w:id="190" w:author="Microsoft Office User" w:date="2016-11-16T20:40:00Z">
        <w:r w:rsidR="00DF4D0F">
          <w:rPr>
            <w:rFonts w:eastAsiaTheme="minorEastAsia"/>
          </w:rPr>
          <w:lastRenderedPageBreak/>
          <w:t xml:space="preserve">ligands </w:t>
        </w:r>
      </w:ins>
      <w:ins w:id="191" w:author="Microsoft Office User" w:date="2016-11-16T20:41:00Z">
        <w:r w:rsidR="00DF4D0F">
          <w:rPr>
            <w:rFonts w:eastAsiaTheme="minorEastAsia"/>
          </w:rPr>
          <w:t xml:space="preserve">from all </w:t>
        </w:r>
      </w:ins>
      <w:r>
        <w:rPr>
          <w:rFonts w:eastAsiaTheme="minorEastAsia"/>
        </w:rPr>
        <w:t>organisms for which binding information is available</w:t>
      </w:r>
      <w:r>
        <w:t xml:space="preserve">. This is done since in </w:t>
      </w:r>
      <w:ins w:id="192" w:author="Microsoft Office User" w:date="2016-11-08T10:34:00Z">
        <w:r w:rsidR="005C62B2">
          <w:fldChar w:fldCharType="begin" w:fldLock="1"/>
        </w:r>
      </w:ins>
      <w:r w:rsidR="00B6306B">
        <w:instrText>ADDIN CSL_CITATION { "citationItems" : [ { "id" : "ITEM-1", "itemData" : { "DOI" : "10.1038/nature11159", "ISSN" : "0028-0836", "author" : [ { "dropping-particle" : "", "family" : "Lounkine", "given" : "Eugen", "non-dropping-particle" : "", "parse-names" : false, "suffix" : "" }, { "dropping-particle" : "", "family" : "Keiser", "given" : "Michael J.", "non-dropping-particle" : "", "parse-names" : false, "suffix" : "" }, { "dropping-particle" : "", "family" : "Whitebread", "given" : "Steven", "non-dropping-particle" : "", "parse-names" : false, "suffix" : "" }, { "dropping-particle" : "", "family" : "Mikhailov", "given" : "Dmitri", "non-dropping-particle" : "", "parse-names" : false, "suffix" : "" }, { "dropping-particle" : "", "family" : "Hamon", "given" : "Jacques", "non-dropping-particle" : "", "parse-names" : false, "suffix" : "" }, { "dropping-particle" : "", "family" : "Jenkins", "given" : "Jeremy L.", "non-dropping-particle" : "", "parse-names" : false, "suffix" : "" }, { "dropping-particle" : "", "family" : "Lavan", "given" : "Paul", "non-dropping-particle" : "", "parse-names" : false, "suffix" : "" }, { "dropping-particle" : "", "family" : "Weber", "given" : "Eckhard", "non-dropping-particle" : "", "parse-names" : false, "suffix" : "" }, { "dropping-particle" : "", "family" : "Doak", "given" : "Allison K.", "non-dropping-particle" : "", "parse-names" : false, "suffix" : "" }, { "dropping-particle" : "", "family" : "C\u00f4t\u00e9", "given" : "Serge", "non-dropping-particle" : "", "parse-names" : false, "suffix" : "" }, { "dropping-particle" : "", "family" : "Shoichet", "given" : "Brian K.", "non-dropping-particle" : "", "parse-names" : false, "suffix" : "" }, { "dropping-particle" : "", "family" : "Urban", "given" : "Laszlo", "non-dropping-particle" : "", "parse-names" : false, "suffix" : "" } ], "container-title" : "Nature", "id" : "ITEM-1", "issue" : "7403", "issued" : { "date-parts" : [ [ "2012", "6", "10" ] ] }, "page" : "361", "publisher" : "Nature Publishing Group", "title" : "Large-scale prediction and testing of drug activity on side-effect targets", "type" : "article-journal", "volume" : "486" }, "uris" : [ "http://www.mendeley.com/documents/?uuid=55de145e-104b-3938-bbb9-11c01728a3d5" ] } ], "mendeley" : { "formattedCitation" : "(Lounkine et al. 2012)", "plainTextFormattedCitation" : "(Lounkine et al. 2012)", "previouslyFormattedCitation" : "&lt;sup&gt;2&lt;/sup&gt;" }, "properties" : { "noteIndex" : 0 }, "schema" : "https://github.com/citation-style-language/schema/raw/master/csl-citation.json" }</w:instrText>
      </w:r>
      <w:ins w:id="193" w:author="Microsoft Office User" w:date="2016-11-08T10:34:00Z">
        <w:r w:rsidR="005C62B2">
          <w:fldChar w:fldCharType="separate"/>
        </w:r>
      </w:ins>
      <w:r w:rsidR="00B6306B" w:rsidRPr="00B6306B">
        <w:rPr>
          <w:noProof/>
        </w:rPr>
        <w:t>(Lounkine et al. 2012)</w:t>
      </w:r>
      <w:ins w:id="194" w:author="Microsoft Office User" w:date="2016-11-08T10:34:00Z">
        <w:r w:rsidR="005C62B2">
          <w:fldChar w:fldCharType="end"/>
        </w:r>
        <w:r w:rsidR="005C62B2">
          <w:t xml:space="preserve"> </w:t>
        </w:r>
      </w:ins>
      <w:del w:id="195" w:author="Microsoft Office User" w:date="2016-11-08T10:34:00Z">
        <w:r w:rsidDel="005C62B2">
          <w:rPr>
            <w:rFonts w:eastAsiaTheme="minorEastAsia"/>
          </w:rPr>
          <w:delText xml:space="preserve">Keiser et al. (2012) </w:delText>
        </w:r>
      </w:del>
      <w:r>
        <w:rPr>
          <w:rFonts w:eastAsiaTheme="minorEastAsia"/>
        </w:rPr>
        <w:t>it is unclear whether the predictions were made against human proteins only or against all organisms for which binding information is available</w:t>
      </w:r>
      <w:r>
        <w:t>.</w:t>
      </w:r>
      <w:r w:rsidR="00C15D64">
        <w:t xml:space="preserve"> Mapping the results into the distribution of Fig. 4 shows that all these binders appear on the right, in support of our suggestion.</w:t>
      </w:r>
    </w:p>
    <w:p w14:paraId="5E444E6D" w14:textId="77777777" w:rsidR="00776728" w:rsidRDefault="00776728"/>
    <w:p w14:paraId="16D68016" w14:textId="77777777" w:rsidR="00904810" w:rsidRDefault="00904810"/>
    <w:p w14:paraId="752CB590" w14:textId="60893736" w:rsidR="009F4EE4" w:rsidRDefault="00C15D64" w:rsidP="006C58C2">
      <w:r>
        <w:t>We</w:t>
      </w:r>
      <w:r w:rsidR="006C58C2">
        <w:t xml:space="preserve"> plan</w:t>
      </w:r>
      <w:r w:rsidR="00904810">
        <w:t xml:space="preserve"> to </w:t>
      </w:r>
      <w:r w:rsidR="006C58C2">
        <w:t xml:space="preserve">ask </w:t>
      </w:r>
      <w:proofErr w:type="spellStart"/>
      <w:r w:rsidR="00904810">
        <w:t>Shoichet</w:t>
      </w:r>
      <w:proofErr w:type="spellEnd"/>
      <w:r w:rsidR="00904810">
        <w:t xml:space="preserve"> and Keiser to provide details of false positives and ambiguous results (predictions which do bind but at a high concentrations) and see </w:t>
      </w:r>
      <w:r w:rsidR="006C58C2">
        <w:t xml:space="preserve">where they </w:t>
      </w:r>
      <w:del w:id="196" w:author="Microsoft Office User" w:date="2016-11-16T20:30:00Z">
        <w:r w:rsidR="006C58C2" w:rsidDel="001C54E6">
          <w:delText xml:space="preserve">appear </w:delText>
        </w:r>
      </w:del>
      <w:ins w:id="197" w:author="Microsoft Office User" w:date="2016-11-16T20:30:00Z">
        <w:r w:rsidR="001C54E6">
          <w:t>fall</w:t>
        </w:r>
        <w:r w:rsidR="001C54E6">
          <w:t xml:space="preserve"> </w:t>
        </w:r>
      </w:ins>
      <w:r w:rsidR="006C58C2">
        <w:t xml:space="preserve">in the </w:t>
      </w:r>
      <w:del w:id="198" w:author="Microsoft Office User" w:date="2016-11-16T20:31:00Z">
        <w:r w:rsidR="006C58C2" w:rsidDel="001C54E6">
          <w:delText xml:space="preserve">histogram </w:delText>
        </w:r>
      </w:del>
      <w:ins w:id="199" w:author="Microsoft Office User" w:date="2016-11-16T20:31:00Z">
        <w:r w:rsidR="001C54E6">
          <w:t>density plot</w:t>
        </w:r>
        <w:r w:rsidR="001C54E6">
          <w:t xml:space="preserve"> </w:t>
        </w:r>
        <w:r w:rsidR="001C54E6">
          <w:t>in</w:t>
        </w:r>
      </w:ins>
      <w:del w:id="200" w:author="Microsoft Office User" w:date="2016-11-16T20:31:00Z">
        <w:r w:rsidR="006C58C2" w:rsidDel="001C54E6">
          <w:delText>of</w:delText>
        </w:r>
      </w:del>
      <w:r w:rsidR="006C58C2">
        <w:t xml:space="preserve"> Fig. 4. </w:t>
      </w:r>
    </w:p>
    <w:p w14:paraId="2805497E" w14:textId="77777777" w:rsidR="00904810" w:rsidRDefault="00904810" w:rsidP="00B92D89"/>
    <w:p w14:paraId="388B8437" w14:textId="7A11A22B" w:rsidR="004430A2" w:rsidRDefault="004430A2" w:rsidP="00B92D89"/>
    <w:p w14:paraId="1D485813" w14:textId="69127B79" w:rsidR="00776728" w:rsidDel="006E4637" w:rsidRDefault="00CB3C75">
      <w:pPr>
        <w:pStyle w:val="Caption"/>
        <w:keepNext/>
        <w:rPr>
          <w:del w:id="201" w:author="Microsoft Office User" w:date="2016-11-16T20:11:00Z"/>
        </w:rPr>
        <w:pPrChange w:id="202" w:author="Microsoft Office User" w:date="2016-11-16T19:54:00Z">
          <w:pPr>
            <w:pStyle w:val="Caption"/>
            <w:keepNext/>
            <w:jc w:val="center"/>
          </w:pPr>
        </w:pPrChange>
      </w:pPr>
      <w:ins w:id="203" w:author="Microsoft Office User" w:date="2016-11-16T19:55:00Z">
        <w:r>
          <w:rPr>
            <w:i w:val="0"/>
            <w:iCs w:val="0"/>
            <w:noProof/>
          </w:rPr>
          <w:drawing>
            <wp:inline distT="0" distB="0" distL="0" distR="0" wp14:anchorId="0517B511" wp14:editId="39F7D48A">
              <wp:extent cx="5727700" cy="305689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zs_hist.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3056890"/>
                      </a:xfrm>
                      <a:prstGeom prst="rect">
                        <a:avLst/>
                      </a:prstGeom>
                    </pic:spPr>
                  </pic:pic>
                </a:graphicData>
              </a:graphic>
            </wp:inline>
          </w:drawing>
        </w:r>
      </w:ins>
      <w:moveFromRangeStart w:id="204" w:author="Microsoft Office User" w:date="2016-11-16T19:54:00Z" w:name="move467089388"/>
      <w:moveFrom w:id="205" w:author="Microsoft Office User" w:date="2016-11-16T19:54:00Z">
        <w:r w:rsidR="00776728" w:rsidDel="00CB3C75">
          <w:t xml:space="preserve">Figure </w:t>
        </w:r>
        <w:r w:rsidR="009677EE" w:rsidDel="00CB3C75">
          <w:rPr>
            <w:i w:val="0"/>
            <w:iCs w:val="0"/>
          </w:rPr>
          <w:fldChar w:fldCharType="begin"/>
        </w:r>
        <w:r w:rsidR="009677EE" w:rsidDel="00CB3C75">
          <w:instrText xml:space="preserve"> SEQ Figure \* ARABIC </w:instrText>
        </w:r>
        <w:r w:rsidR="009677EE" w:rsidDel="00CB3C75">
          <w:rPr>
            <w:i w:val="0"/>
            <w:iCs w:val="0"/>
          </w:rPr>
          <w:fldChar w:fldCharType="separate"/>
        </w:r>
        <w:r w:rsidR="00776728" w:rsidDel="00CB3C75">
          <w:rPr>
            <w:noProof/>
          </w:rPr>
          <w:t>4</w:t>
        </w:r>
        <w:r w:rsidR="009677EE" w:rsidDel="00CB3C75">
          <w:rPr>
            <w:i w:val="0"/>
            <w:iCs w:val="0"/>
            <w:noProof/>
          </w:rPr>
          <w:fldChar w:fldCharType="end"/>
        </w:r>
        <w:r w:rsidR="00C15D64" w:rsidDel="00CB3C75">
          <w:t xml:space="preserve"> [Please use bright and pale versions of the same color for HUMAN vs ALL. For example, red and pink, dark and light blue, etc. And please avoid black/grey because they belong to the underlying distribution. And legend…]</w:t>
        </w:r>
      </w:moveFrom>
    </w:p>
    <w:moveFromRangeEnd w:id="204"/>
    <w:p w14:paraId="788F44F6" w14:textId="6169A0FE" w:rsidR="0098473D" w:rsidRDefault="00B92D89">
      <w:pPr>
        <w:pStyle w:val="Caption"/>
        <w:keepNext/>
        <w:rPr>
          <w:ins w:id="206" w:author="Microsoft Office User" w:date="2016-11-08T10:35:00Z"/>
        </w:rPr>
        <w:pPrChange w:id="207" w:author="Microsoft Office User" w:date="2016-11-16T20:11:00Z">
          <w:pPr>
            <w:jc w:val="center"/>
          </w:pPr>
        </w:pPrChange>
      </w:pPr>
      <w:del w:id="208" w:author="Microsoft Office User" w:date="2016-11-16T19:55:00Z">
        <w:r w:rsidRPr="00B6672D" w:rsidDel="00CB3C75">
          <w:rPr>
            <w:noProof/>
          </w:rPr>
          <w:drawing>
            <wp:inline distT="0" distB="0" distL="0" distR="0" wp14:anchorId="5DBFA09F" wp14:editId="2C522D2E">
              <wp:extent cx="5727700" cy="4529455"/>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rm_zscore_hist.png"/>
                      <pic:cNvPicPr/>
                    </pic:nvPicPr>
                    <pic:blipFill>
                      <a:blip r:embed="rId14">
                        <a:extLst>
                          <a:ext uri="{28A0092B-C50C-407E-A947-70E740481C1C}">
                            <a14:useLocalDpi xmlns:a14="http://schemas.microsoft.com/office/drawing/2010/main" val="0"/>
                          </a:ext>
                        </a:extLst>
                      </a:blip>
                      <a:stretch>
                        <a:fillRect/>
                      </a:stretch>
                    </pic:blipFill>
                    <pic:spPr>
                      <a:xfrm>
                        <a:off x="0" y="0"/>
                        <a:ext cx="5727700" cy="4529455"/>
                      </a:xfrm>
                      <a:prstGeom prst="rect">
                        <a:avLst/>
                      </a:prstGeom>
                    </pic:spPr>
                  </pic:pic>
                </a:graphicData>
              </a:graphic>
            </wp:inline>
          </w:drawing>
        </w:r>
      </w:del>
    </w:p>
    <w:p w14:paraId="5E864DF5" w14:textId="0D1D0185" w:rsidR="00CB3C75" w:rsidRPr="000879A7" w:rsidRDefault="00CB3C75" w:rsidP="00CB3C75">
      <w:pPr>
        <w:pStyle w:val="Caption"/>
        <w:keepNext/>
        <w:rPr>
          <w:i w:val="0"/>
          <w:rPrChange w:id="209" w:author="Microsoft Office User" w:date="2016-11-16T20:01:00Z">
            <w:rPr/>
          </w:rPrChange>
        </w:rPr>
      </w:pPr>
      <w:moveToRangeStart w:id="210" w:author="Microsoft Office User" w:date="2016-11-16T19:54:00Z" w:name="move467089388"/>
      <w:moveTo w:id="211" w:author="Microsoft Office User" w:date="2016-11-16T19:54:00Z">
        <w:r w:rsidRPr="000879A7">
          <w:rPr>
            <w:b/>
            <w:i w:val="0"/>
            <w:rPrChange w:id="212" w:author="Microsoft Office User" w:date="2016-11-16T20:02:00Z">
              <w:rPr/>
            </w:rPrChange>
          </w:rPr>
          <w:t xml:space="preserve">Figure </w:t>
        </w:r>
        <w:r w:rsidRPr="000879A7">
          <w:rPr>
            <w:b/>
            <w:i w:val="0"/>
            <w:rPrChange w:id="213" w:author="Microsoft Office User" w:date="2016-11-16T20:02:00Z">
              <w:rPr>
                <w:noProof/>
              </w:rPr>
            </w:rPrChange>
          </w:rPr>
          <w:fldChar w:fldCharType="begin"/>
        </w:r>
        <w:r w:rsidRPr="000879A7">
          <w:rPr>
            <w:b/>
            <w:i w:val="0"/>
            <w:rPrChange w:id="214" w:author="Microsoft Office User" w:date="2016-11-16T20:02:00Z">
              <w:rPr/>
            </w:rPrChange>
          </w:rPr>
          <w:instrText xml:space="preserve"> SEQ Figure \* ARABIC </w:instrText>
        </w:r>
        <w:r w:rsidRPr="000879A7">
          <w:rPr>
            <w:b/>
            <w:i w:val="0"/>
            <w:rPrChange w:id="215" w:author="Microsoft Office User" w:date="2016-11-16T20:02:00Z">
              <w:rPr>
                <w:noProof/>
              </w:rPr>
            </w:rPrChange>
          </w:rPr>
          <w:fldChar w:fldCharType="separate"/>
        </w:r>
      </w:moveTo>
      <w:r w:rsidRPr="000879A7">
        <w:rPr>
          <w:b/>
          <w:i w:val="0"/>
          <w:noProof/>
          <w:rPrChange w:id="216" w:author="Microsoft Office User" w:date="2016-11-16T20:02:00Z">
            <w:rPr>
              <w:noProof/>
            </w:rPr>
          </w:rPrChange>
        </w:rPr>
        <w:t>4</w:t>
      </w:r>
      <w:moveTo w:id="217" w:author="Microsoft Office User" w:date="2016-11-16T19:54:00Z">
        <w:r w:rsidRPr="000879A7">
          <w:rPr>
            <w:b/>
            <w:i w:val="0"/>
            <w:noProof/>
            <w:rPrChange w:id="218" w:author="Microsoft Office User" w:date="2016-11-16T20:02:00Z">
              <w:rPr>
                <w:noProof/>
              </w:rPr>
            </w:rPrChange>
          </w:rPr>
          <w:fldChar w:fldCharType="end"/>
        </w:r>
      </w:moveTo>
      <w:ins w:id="219" w:author="Microsoft Office User" w:date="2016-11-16T19:59:00Z">
        <w:r w:rsidR="000879A7" w:rsidRPr="000879A7">
          <w:rPr>
            <w:i w:val="0"/>
            <w:noProof/>
            <w:rPrChange w:id="220" w:author="Microsoft Office User" w:date="2016-11-16T20:01:00Z">
              <w:rPr>
                <w:noProof/>
              </w:rPr>
            </w:rPrChange>
          </w:rPr>
          <w:t>.</w:t>
        </w:r>
      </w:ins>
      <w:ins w:id="221" w:author="Microsoft Office User" w:date="2016-11-16T20:02:00Z">
        <w:r w:rsidR="000879A7">
          <w:rPr>
            <w:i w:val="0"/>
            <w:noProof/>
          </w:rPr>
          <w:t xml:space="preserve"> </w:t>
        </w:r>
      </w:ins>
      <w:ins w:id="222" w:author="Microsoft Office User" w:date="2016-11-16T20:03:00Z">
        <w:r w:rsidR="00933763">
          <w:rPr>
            <w:i w:val="0"/>
            <w:noProof/>
          </w:rPr>
          <w:t>Normalized z</w:t>
        </w:r>
        <w:r w:rsidR="0084153D">
          <w:rPr>
            <w:i w:val="0"/>
            <w:noProof/>
          </w:rPr>
          <w:t xml:space="preserve">-scores density plot. </w:t>
        </w:r>
      </w:ins>
      <w:ins w:id="223" w:author="Microsoft Office User" w:date="2016-11-16T20:11:00Z">
        <w:r w:rsidR="00D71209">
          <w:rPr>
            <w:i w:val="0"/>
            <w:noProof/>
          </w:rPr>
          <w:t>P</w:t>
        </w:r>
        <w:r w:rsidR="006E4637">
          <w:rPr>
            <w:i w:val="0"/>
            <w:noProof/>
          </w:rPr>
          <w:t>ositive predictions made by SEA</w:t>
        </w:r>
      </w:ins>
      <w:ins w:id="224" w:author="Microsoft Office User" w:date="2016-11-16T20:26:00Z">
        <w:r w:rsidR="00D71209">
          <w:rPr>
            <w:i w:val="0"/>
            <w:noProof/>
          </w:rPr>
          <w:t xml:space="preserve"> z-scores are plotted as </w:t>
        </w:r>
      </w:ins>
      <w:ins w:id="225" w:author="Microsoft Office User" w:date="2016-11-16T20:27:00Z">
        <w:r w:rsidR="00D71209">
          <w:rPr>
            <w:i w:val="0"/>
            <w:noProof/>
          </w:rPr>
          <w:t>vertical lines</w:t>
        </w:r>
      </w:ins>
      <w:ins w:id="226" w:author="Microsoft Office User" w:date="2016-11-16T20:11:00Z">
        <w:r w:rsidR="006E4637">
          <w:rPr>
            <w:i w:val="0"/>
            <w:noProof/>
          </w:rPr>
          <w:t>.</w:t>
        </w:r>
      </w:ins>
      <w:ins w:id="227" w:author="Microsoft Office User" w:date="2016-11-16T20:31:00Z">
        <w:r w:rsidR="000154A8">
          <w:rPr>
            <w:i w:val="0"/>
            <w:noProof/>
          </w:rPr>
          <w:t xml:space="preserve"> For each drug two ZS were calculated. </w:t>
        </w:r>
      </w:ins>
      <w:ins w:id="228" w:author="Microsoft Office User" w:date="2016-11-16T20:35:00Z">
        <w:r w:rsidR="000154A8">
          <w:rPr>
            <w:i w:val="0"/>
            <w:noProof/>
          </w:rPr>
          <w:t>The first</w:t>
        </w:r>
      </w:ins>
      <w:ins w:id="229" w:author="Microsoft Office User" w:date="2016-11-16T20:36:00Z">
        <w:r w:rsidR="00DF4D0F">
          <w:rPr>
            <w:i w:val="0"/>
            <w:noProof/>
          </w:rPr>
          <w:t>, colored in the lighter shade,</w:t>
        </w:r>
      </w:ins>
      <w:ins w:id="230" w:author="Microsoft Office User" w:date="2016-11-16T20:31:00Z">
        <w:r w:rsidR="000154A8">
          <w:rPr>
            <w:i w:val="0"/>
            <w:noProof/>
          </w:rPr>
          <w:t xml:space="preserve"> against the known ligands of the human </w:t>
        </w:r>
      </w:ins>
      <w:ins w:id="231" w:author="Microsoft Office User" w:date="2016-11-16T20:33:00Z">
        <w:r w:rsidR="000154A8">
          <w:rPr>
            <w:i w:val="0"/>
            <w:noProof/>
          </w:rPr>
          <w:t>target only and the second</w:t>
        </w:r>
      </w:ins>
      <w:ins w:id="232" w:author="Microsoft Office User" w:date="2016-11-16T20:36:00Z">
        <w:r w:rsidR="00DF4D0F">
          <w:rPr>
            <w:i w:val="0"/>
            <w:noProof/>
          </w:rPr>
          <w:t>, colored in the dark shade,</w:t>
        </w:r>
      </w:ins>
      <w:ins w:id="233" w:author="Microsoft Office User" w:date="2016-11-16T20:33:00Z">
        <w:r w:rsidR="000154A8">
          <w:rPr>
            <w:i w:val="0"/>
            <w:noProof/>
          </w:rPr>
          <w:t xml:space="preserve"> against the known ligands of </w:t>
        </w:r>
      </w:ins>
      <w:ins w:id="234" w:author="Microsoft Office User" w:date="2016-11-16T20:34:00Z">
        <w:r w:rsidR="000154A8">
          <w:rPr>
            <w:i w:val="0"/>
            <w:noProof/>
          </w:rPr>
          <w:t xml:space="preserve">the same target across </w:t>
        </w:r>
      </w:ins>
      <w:ins w:id="235" w:author="Microsoft Office User" w:date="2016-11-16T20:33:00Z">
        <w:r w:rsidR="000154A8">
          <w:rPr>
            <w:i w:val="0"/>
            <w:noProof/>
          </w:rPr>
          <w:t>all or</w:t>
        </w:r>
      </w:ins>
      <w:ins w:id="236" w:author="Microsoft Office User" w:date="2016-11-16T20:34:00Z">
        <w:r w:rsidR="000154A8">
          <w:rPr>
            <w:i w:val="0"/>
            <w:noProof/>
          </w:rPr>
          <w:t>g</w:t>
        </w:r>
      </w:ins>
      <w:ins w:id="237" w:author="Microsoft Office User" w:date="2016-11-16T20:33:00Z">
        <w:r w:rsidR="000154A8">
          <w:rPr>
            <w:i w:val="0"/>
            <w:noProof/>
          </w:rPr>
          <w:t xml:space="preserve">anisms </w:t>
        </w:r>
      </w:ins>
      <w:moveTo w:id="238" w:author="Microsoft Office User" w:date="2016-11-16T19:54:00Z">
        <w:del w:id="239" w:author="Microsoft Office User" w:date="2016-11-16T19:59:00Z">
          <w:r w:rsidRPr="000879A7" w:rsidDel="00CB3C75">
            <w:rPr>
              <w:i w:val="0"/>
              <w:rPrChange w:id="240" w:author="Microsoft Office User" w:date="2016-11-16T20:01:00Z">
                <w:rPr/>
              </w:rPrChange>
            </w:rPr>
            <w:delText xml:space="preserve"> [Please use bright and pale versions of the same color for HUMAN vs ALL. For example, red and pink, dark and light blue, etc. And please avoid black/grey because they belong to the underlying distribution. And legend…]</w:delText>
          </w:r>
        </w:del>
      </w:moveTo>
      <w:ins w:id="241" w:author="Microsoft Office User" w:date="2016-11-16T20:34:00Z">
        <w:r w:rsidR="000154A8">
          <w:rPr>
            <w:i w:val="0"/>
          </w:rPr>
          <w:t xml:space="preserve">with known binding data. </w:t>
        </w:r>
      </w:ins>
      <w:ins w:id="242" w:author="Microsoft Office User" w:date="2016-11-16T20:36:00Z">
        <w:r w:rsidR="00DF4D0F">
          <w:rPr>
            <w:i w:val="0"/>
          </w:rPr>
          <w:t xml:space="preserve">For </w:t>
        </w:r>
      </w:ins>
      <w:bookmarkStart w:id="243" w:name="_GoBack"/>
      <w:bookmarkEnd w:id="243"/>
      <w:ins w:id="244" w:author="Microsoft Office User" w:date="2016-11-16T20:44:00Z">
        <w:r w:rsidR="00EC6AB3">
          <w:rPr>
            <w:i w:val="0"/>
          </w:rPr>
          <w:t>example,</w:t>
        </w:r>
      </w:ins>
      <w:ins w:id="245" w:author="Microsoft Office User" w:date="2016-11-16T20:42:00Z">
        <w:r w:rsidR="004A6BAD">
          <w:rPr>
            <w:i w:val="0"/>
          </w:rPr>
          <w:t xml:space="preserve"> </w:t>
        </w:r>
        <w:proofErr w:type="spellStart"/>
        <w:r w:rsidR="004A6BAD">
          <w:rPr>
            <w:i w:val="0"/>
          </w:rPr>
          <w:t>Aprindine</w:t>
        </w:r>
      </w:ins>
      <w:proofErr w:type="spellEnd"/>
      <w:ins w:id="246" w:author="Microsoft Office User" w:date="2016-11-16T20:36:00Z">
        <w:r w:rsidR="00DF4D0F">
          <w:rPr>
            <w:i w:val="0"/>
          </w:rPr>
          <w:t xml:space="preserve">: </w:t>
        </w:r>
      </w:ins>
      <w:ins w:id="247" w:author="Microsoft Office User" w:date="2016-11-16T20:39:00Z">
        <w:r w:rsidR="00DF4D0F">
          <w:rPr>
            <w:i w:val="0"/>
          </w:rPr>
          <w:t xml:space="preserve">when we calculated the ZS </w:t>
        </w:r>
      </w:ins>
      <w:ins w:id="248" w:author="Microsoft Office User" w:date="2016-11-16T20:42:00Z">
        <w:r w:rsidR="004A6BAD">
          <w:rPr>
            <w:i w:val="0"/>
          </w:rPr>
          <w:t>against ligands from all organisms this</w:t>
        </w:r>
      </w:ins>
      <w:ins w:id="249" w:author="Microsoft Office User" w:date="2016-11-16T20:37:00Z">
        <w:r w:rsidR="00DF4D0F">
          <w:rPr>
            <w:i w:val="0"/>
          </w:rPr>
          <w:t xml:space="preserve"> resulted in a ZS of </w:t>
        </w:r>
        <w:r w:rsidR="00DF4D0F" w:rsidRPr="00DF4D0F">
          <w:rPr>
            <w:i w:val="0"/>
          </w:rPr>
          <w:t>0.568764</w:t>
        </w:r>
      </w:ins>
      <w:ins w:id="250" w:author="Microsoft Office User" w:date="2016-11-16T20:38:00Z">
        <w:r w:rsidR="00DF4D0F">
          <w:rPr>
            <w:i w:val="0"/>
          </w:rPr>
          <w:t xml:space="preserve"> </w:t>
        </w:r>
      </w:ins>
      <w:ins w:id="251" w:author="Microsoft Office User" w:date="2016-11-16T20:42:00Z">
        <w:r w:rsidR="004A6BAD">
          <w:rPr>
            <w:i w:val="0"/>
          </w:rPr>
          <w:t xml:space="preserve">(plotted in dark green) and </w:t>
        </w:r>
      </w:ins>
      <w:ins w:id="252" w:author="Microsoft Office User" w:date="2016-11-16T20:43:00Z">
        <w:r w:rsidR="004A6BAD">
          <w:rPr>
            <w:i w:val="0"/>
          </w:rPr>
          <w:t xml:space="preserve">against ligands </w:t>
        </w:r>
        <w:r w:rsidR="004A6BAD">
          <w:rPr>
            <w:i w:val="0"/>
          </w:rPr>
          <w:t xml:space="preserve">from the human target only this resulted in a ZS of </w:t>
        </w:r>
      </w:ins>
      <w:ins w:id="253" w:author="Microsoft Office User" w:date="2016-11-16T20:44:00Z">
        <w:r w:rsidR="004A6BAD" w:rsidRPr="004A6BAD">
          <w:rPr>
            <w:i w:val="0"/>
          </w:rPr>
          <w:t>0.7971227</w:t>
        </w:r>
        <w:r w:rsidR="004A6BAD">
          <w:rPr>
            <w:i w:val="0"/>
          </w:rPr>
          <w:t xml:space="preserve"> (plotted in green).</w:t>
        </w:r>
      </w:ins>
    </w:p>
    <w:moveToRangeEnd w:id="210"/>
    <w:p w14:paraId="7672726A" w14:textId="3FE1A171" w:rsidR="004A6BAD" w:rsidRDefault="004A6BAD" w:rsidP="004A6BAD">
      <w:pPr>
        <w:tabs>
          <w:tab w:val="left" w:pos="5898"/>
        </w:tabs>
        <w:rPr>
          <w:ins w:id="254" w:author="Microsoft Office User" w:date="2016-11-16T20:43:00Z"/>
        </w:rPr>
        <w:pPrChange w:id="255" w:author="Microsoft Office User" w:date="2016-11-16T20:43:00Z">
          <w:pPr>
            <w:tabs>
              <w:tab w:val="center" w:pos="4510"/>
            </w:tabs>
          </w:pPr>
        </w:pPrChange>
      </w:pPr>
      <w:ins w:id="256" w:author="Microsoft Office User" w:date="2016-11-16T20:43:00Z">
        <w:r>
          <w:tab/>
        </w:r>
      </w:ins>
    </w:p>
    <w:p w14:paraId="6B4E8F70" w14:textId="77777777" w:rsidR="0098473D" w:rsidRDefault="0098473D" w:rsidP="004A6BAD">
      <w:pPr>
        <w:tabs>
          <w:tab w:val="center" w:pos="4510"/>
        </w:tabs>
        <w:rPr>
          <w:ins w:id="257" w:author="Microsoft Office User" w:date="2016-11-08T10:35:00Z"/>
        </w:rPr>
        <w:pPrChange w:id="258" w:author="Microsoft Office User" w:date="2016-11-16T20:42:00Z">
          <w:pPr/>
        </w:pPrChange>
      </w:pPr>
      <w:ins w:id="259" w:author="Microsoft Office User" w:date="2016-11-08T10:35:00Z">
        <w:r w:rsidRPr="004A6BAD">
          <w:br w:type="page"/>
        </w:r>
      </w:ins>
      <w:ins w:id="260" w:author="Microsoft Office User" w:date="2016-11-16T20:42:00Z">
        <w:r w:rsidR="004A6BAD">
          <w:lastRenderedPageBreak/>
          <w:tab/>
        </w:r>
      </w:ins>
    </w:p>
    <w:p w14:paraId="076D700A" w14:textId="3A4EC785" w:rsidR="00B6306B" w:rsidRPr="00B6306B" w:rsidRDefault="0098473D" w:rsidP="00B6306B">
      <w:pPr>
        <w:widowControl w:val="0"/>
        <w:autoSpaceDE w:val="0"/>
        <w:autoSpaceDN w:val="0"/>
        <w:adjustRightInd w:val="0"/>
        <w:ind w:left="480" w:hanging="480"/>
        <w:rPr>
          <w:rFonts w:ascii="Calibri" w:eastAsia="Times New Roman" w:hAnsi="Calibri" w:cs="Times New Roman"/>
          <w:noProof/>
        </w:rPr>
      </w:pPr>
      <w:ins w:id="261" w:author="Microsoft Office User" w:date="2016-11-08T10:35:00Z">
        <w:r>
          <w:fldChar w:fldCharType="begin" w:fldLock="1"/>
        </w:r>
        <w:r>
          <w:instrText xml:space="preserve">ADDIN Mendeley Bibliography CSL_BIBLIOGRAPHY </w:instrText>
        </w:r>
      </w:ins>
      <w:r>
        <w:fldChar w:fldCharType="separate"/>
      </w:r>
      <w:r w:rsidR="00B6306B" w:rsidRPr="00B6306B">
        <w:rPr>
          <w:rFonts w:ascii="Calibri" w:eastAsia="Times New Roman" w:hAnsi="Calibri" w:cs="Times New Roman"/>
          <w:noProof/>
        </w:rPr>
        <w:t xml:space="preserve">Keiser, M.J. et al., 2007. Relating protein pharmacology by ligand chemistry. </w:t>
      </w:r>
      <w:r w:rsidR="00B6306B" w:rsidRPr="00B6306B">
        <w:rPr>
          <w:rFonts w:ascii="Calibri" w:eastAsia="Times New Roman" w:hAnsi="Calibri" w:cs="Times New Roman"/>
          <w:i/>
          <w:iCs/>
          <w:noProof/>
        </w:rPr>
        <w:t>Nat Biotech</w:t>
      </w:r>
      <w:r w:rsidR="00B6306B" w:rsidRPr="00B6306B">
        <w:rPr>
          <w:rFonts w:ascii="Calibri" w:eastAsia="Times New Roman" w:hAnsi="Calibri" w:cs="Times New Roman"/>
          <w:noProof/>
        </w:rPr>
        <w:t>, 25(2), pp.197–206. Available at: http://dx.doi.org/10.1038/nbt1284.</w:t>
      </w:r>
    </w:p>
    <w:p w14:paraId="0C6FDBC5" w14:textId="77777777" w:rsidR="00B6306B" w:rsidRPr="00B6306B" w:rsidRDefault="00B6306B" w:rsidP="00B6306B">
      <w:pPr>
        <w:widowControl w:val="0"/>
        <w:autoSpaceDE w:val="0"/>
        <w:autoSpaceDN w:val="0"/>
        <w:adjustRightInd w:val="0"/>
        <w:ind w:left="480" w:hanging="480"/>
        <w:rPr>
          <w:rFonts w:ascii="Calibri" w:hAnsi="Calibri"/>
          <w:noProof/>
        </w:rPr>
      </w:pPr>
      <w:r w:rsidRPr="00B6306B">
        <w:rPr>
          <w:rFonts w:ascii="Calibri" w:eastAsia="Times New Roman" w:hAnsi="Calibri" w:cs="Times New Roman"/>
          <w:noProof/>
        </w:rPr>
        <w:t xml:space="preserve">Lounkine, E. et al., 2012. Large-scale prediction and testing of drug activity on side-effect targets. </w:t>
      </w:r>
      <w:r w:rsidRPr="00B6306B">
        <w:rPr>
          <w:rFonts w:ascii="Calibri" w:eastAsia="Times New Roman" w:hAnsi="Calibri" w:cs="Times New Roman"/>
          <w:i/>
          <w:iCs/>
          <w:noProof/>
        </w:rPr>
        <w:t>Nature</w:t>
      </w:r>
      <w:r w:rsidRPr="00B6306B">
        <w:rPr>
          <w:rFonts w:ascii="Calibri" w:eastAsia="Times New Roman" w:hAnsi="Calibri" w:cs="Times New Roman"/>
          <w:noProof/>
        </w:rPr>
        <w:t>, 486(7403), p.361. Available at: http://www.nature.com/doifinder/10.1038/nature11159 [Accessed June 8, 2016].</w:t>
      </w:r>
    </w:p>
    <w:p w14:paraId="59304863" w14:textId="0FA1C8B0" w:rsidR="0095087C" w:rsidRPr="00B92D89" w:rsidRDefault="0098473D" w:rsidP="00B6306B">
      <w:pPr>
        <w:widowControl w:val="0"/>
        <w:autoSpaceDE w:val="0"/>
        <w:autoSpaceDN w:val="0"/>
        <w:adjustRightInd w:val="0"/>
        <w:ind w:left="640" w:hanging="640"/>
        <w:pPrChange w:id="262" w:author="Microsoft Office User" w:date="2016-11-08T10:35:00Z">
          <w:pPr>
            <w:jc w:val="center"/>
          </w:pPr>
        </w:pPrChange>
      </w:pPr>
      <w:ins w:id="263" w:author="Microsoft Office User" w:date="2016-11-08T10:35:00Z">
        <w:r>
          <w:fldChar w:fldCharType="end"/>
        </w:r>
      </w:ins>
    </w:p>
    <w:sectPr w:rsidR="0095087C" w:rsidRPr="00B92D89" w:rsidSect="009870DF">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2E948E" w14:textId="77777777" w:rsidR="00980193" w:rsidRDefault="00980193" w:rsidP="00B92D89">
      <w:r>
        <w:separator/>
      </w:r>
    </w:p>
  </w:endnote>
  <w:endnote w:type="continuationSeparator" w:id="0">
    <w:p w14:paraId="5E9E3400" w14:textId="77777777" w:rsidR="00980193" w:rsidRDefault="00980193" w:rsidP="00B92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egoe UI">
    <w:altName w:val="Calibr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CE2ED" w14:textId="77777777" w:rsidR="00980193" w:rsidRDefault="00980193" w:rsidP="00B92D89">
      <w:r>
        <w:separator/>
      </w:r>
    </w:p>
  </w:footnote>
  <w:footnote w:type="continuationSeparator" w:id="0">
    <w:p w14:paraId="6969EC12" w14:textId="77777777" w:rsidR="00980193" w:rsidRDefault="00980193" w:rsidP="00B92D8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DE3C94"/>
    <w:multiLevelType w:val="hybridMultilevel"/>
    <w:tmpl w:val="1ED89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ADC19E6"/>
    <w:multiLevelType w:val="hybridMultilevel"/>
    <w:tmpl w:val="1A6AC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D89"/>
    <w:rsid w:val="000062EA"/>
    <w:rsid w:val="000154A8"/>
    <w:rsid w:val="000246B2"/>
    <w:rsid w:val="00052609"/>
    <w:rsid w:val="00070353"/>
    <w:rsid w:val="000879A7"/>
    <w:rsid w:val="0009111B"/>
    <w:rsid w:val="000C3522"/>
    <w:rsid w:val="000F4002"/>
    <w:rsid w:val="00163060"/>
    <w:rsid w:val="00190DC8"/>
    <w:rsid w:val="001C54E6"/>
    <w:rsid w:val="002241E7"/>
    <w:rsid w:val="002449C5"/>
    <w:rsid w:val="00262147"/>
    <w:rsid w:val="002B50D9"/>
    <w:rsid w:val="002D063B"/>
    <w:rsid w:val="00311B4B"/>
    <w:rsid w:val="00341074"/>
    <w:rsid w:val="003618F6"/>
    <w:rsid w:val="003714B2"/>
    <w:rsid w:val="00372D16"/>
    <w:rsid w:val="0038569F"/>
    <w:rsid w:val="003864A6"/>
    <w:rsid w:val="003F0834"/>
    <w:rsid w:val="003F3C81"/>
    <w:rsid w:val="003F4B2B"/>
    <w:rsid w:val="00416327"/>
    <w:rsid w:val="00425065"/>
    <w:rsid w:val="004364BD"/>
    <w:rsid w:val="004430A2"/>
    <w:rsid w:val="0047638F"/>
    <w:rsid w:val="004775D0"/>
    <w:rsid w:val="004A5DC4"/>
    <w:rsid w:val="004A6BAD"/>
    <w:rsid w:val="004C6EDF"/>
    <w:rsid w:val="004E6F76"/>
    <w:rsid w:val="00500F21"/>
    <w:rsid w:val="00501AD2"/>
    <w:rsid w:val="0052693C"/>
    <w:rsid w:val="00552AE4"/>
    <w:rsid w:val="00555F58"/>
    <w:rsid w:val="00575F40"/>
    <w:rsid w:val="005C62B2"/>
    <w:rsid w:val="00651474"/>
    <w:rsid w:val="006C34F1"/>
    <w:rsid w:val="006C58C2"/>
    <w:rsid w:val="006E4637"/>
    <w:rsid w:val="006F4EC6"/>
    <w:rsid w:val="007173AB"/>
    <w:rsid w:val="00735581"/>
    <w:rsid w:val="00742C11"/>
    <w:rsid w:val="0077509E"/>
    <w:rsid w:val="00776728"/>
    <w:rsid w:val="007A4E9C"/>
    <w:rsid w:val="00801010"/>
    <w:rsid w:val="00836E97"/>
    <w:rsid w:val="0084153D"/>
    <w:rsid w:val="00850323"/>
    <w:rsid w:val="008510E7"/>
    <w:rsid w:val="00865A39"/>
    <w:rsid w:val="008752CE"/>
    <w:rsid w:val="008E4C9C"/>
    <w:rsid w:val="00904810"/>
    <w:rsid w:val="00913567"/>
    <w:rsid w:val="00933763"/>
    <w:rsid w:val="009677EE"/>
    <w:rsid w:val="009732C8"/>
    <w:rsid w:val="00980193"/>
    <w:rsid w:val="0098473D"/>
    <w:rsid w:val="009870DF"/>
    <w:rsid w:val="009E2321"/>
    <w:rsid w:val="009F4EE4"/>
    <w:rsid w:val="00A52A4A"/>
    <w:rsid w:val="00A60604"/>
    <w:rsid w:val="00A62F4D"/>
    <w:rsid w:val="00A85F5D"/>
    <w:rsid w:val="00AB439D"/>
    <w:rsid w:val="00AD6B1B"/>
    <w:rsid w:val="00B03594"/>
    <w:rsid w:val="00B512B1"/>
    <w:rsid w:val="00B6306B"/>
    <w:rsid w:val="00B6672D"/>
    <w:rsid w:val="00B7604D"/>
    <w:rsid w:val="00B92D89"/>
    <w:rsid w:val="00B979C4"/>
    <w:rsid w:val="00BE352B"/>
    <w:rsid w:val="00BE61E2"/>
    <w:rsid w:val="00C006D5"/>
    <w:rsid w:val="00C15D64"/>
    <w:rsid w:val="00C603A2"/>
    <w:rsid w:val="00C657C1"/>
    <w:rsid w:val="00C86852"/>
    <w:rsid w:val="00C959C8"/>
    <w:rsid w:val="00CB3C75"/>
    <w:rsid w:val="00CE74CF"/>
    <w:rsid w:val="00CF7B69"/>
    <w:rsid w:val="00D0129A"/>
    <w:rsid w:val="00D34684"/>
    <w:rsid w:val="00D44FA1"/>
    <w:rsid w:val="00D45722"/>
    <w:rsid w:val="00D53342"/>
    <w:rsid w:val="00D6021C"/>
    <w:rsid w:val="00D71209"/>
    <w:rsid w:val="00D72091"/>
    <w:rsid w:val="00DF3477"/>
    <w:rsid w:val="00DF4D0F"/>
    <w:rsid w:val="00E01C60"/>
    <w:rsid w:val="00E40FA6"/>
    <w:rsid w:val="00E4609E"/>
    <w:rsid w:val="00E54DEB"/>
    <w:rsid w:val="00E737CC"/>
    <w:rsid w:val="00EC6AB3"/>
    <w:rsid w:val="00F24AC6"/>
    <w:rsid w:val="00F36B20"/>
    <w:rsid w:val="00F71691"/>
    <w:rsid w:val="00F77522"/>
    <w:rsid w:val="00F82691"/>
    <w:rsid w:val="00FD47E7"/>
    <w:rsid w:val="00FF74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8E2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2D89"/>
    <w:pPr>
      <w:tabs>
        <w:tab w:val="center" w:pos="4680"/>
        <w:tab w:val="right" w:pos="9360"/>
      </w:tabs>
    </w:pPr>
  </w:style>
  <w:style w:type="character" w:customStyle="1" w:styleId="HeaderChar">
    <w:name w:val="Header Char"/>
    <w:basedOn w:val="DefaultParagraphFont"/>
    <w:link w:val="Header"/>
    <w:uiPriority w:val="99"/>
    <w:rsid w:val="00B92D89"/>
  </w:style>
  <w:style w:type="paragraph" w:styleId="Footer">
    <w:name w:val="footer"/>
    <w:basedOn w:val="Normal"/>
    <w:link w:val="FooterChar"/>
    <w:uiPriority w:val="99"/>
    <w:unhideWhenUsed/>
    <w:rsid w:val="00B92D89"/>
    <w:pPr>
      <w:tabs>
        <w:tab w:val="center" w:pos="4680"/>
        <w:tab w:val="right" w:pos="9360"/>
      </w:tabs>
    </w:pPr>
  </w:style>
  <w:style w:type="character" w:customStyle="1" w:styleId="FooterChar">
    <w:name w:val="Footer Char"/>
    <w:basedOn w:val="DefaultParagraphFont"/>
    <w:link w:val="Footer"/>
    <w:uiPriority w:val="99"/>
    <w:rsid w:val="00B92D89"/>
  </w:style>
  <w:style w:type="paragraph" w:styleId="ListParagraph">
    <w:name w:val="List Paragraph"/>
    <w:basedOn w:val="Normal"/>
    <w:uiPriority w:val="34"/>
    <w:qFormat/>
    <w:rsid w:val="00311B4B"/>
    <w:pPr>
      <w:ind w:left="720"/>
      <w:contextualSpacing/>
    </w:pPr>
  </w:style>
  <w:style w:type="character" w:styleId="PlaceholderText">
    <w:name w:val="Placeholder Text"/>
    <w:basedOn w:val="DefaultParagraphFont"/>
    <w:uiPriority w:val="99"/>
    <w:semiHidden/>
    <w:rsid w:val="00311B4B"/>
    <w:rPr>
      <w:color w:val="808080"/>
    </w:rPr>
  </w:style>
  <w:style w:type="paragraph" w:styleId="BalloonText">
    <w:name w:val="Balloon Text"/>
    <w:basedOn w:val="Normal"/>
    <w:link w:val="BalloonTextChar"/>
    <w:uiPriority w:val="99"/>
    <w:semiHidden/>
    <w:unhideWhenUsed/>
    <w:rsid w:val="000246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6B2"/>
    <w:rPr>
      <w:rFonts w:ascii="Segoe UI" w:hAnsi="Segoe UI" w:cs="Segoe UI"/>
      <w:sz w:val="18"/>
      <w:szCs w:val="18"/>
    </w:rPr>
  </w:style>
  <w:style w:type="paragraph" w:styleId="Caption">
    <w:name w:val="caption"/>
    <w:basedOn w:val="Normal"/>
    <w:next w:val="Normal"/>
    <w:uiPriority w:val="35"/>
    <w:unhideWhenUsed/>
    <w:qFormat/>
    <w:rsid w:val="0005260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58654">
      <w:bodyDiv w:val="1"/>
      <w:marLeft w:val="0"/>
      <w:marRight w:val="0"/>
      <w:marTop w:val="0"/>
      <w:marBottom w:val="0"/>
      <w:divBdr>
        <w:top w:val="none" w:sz="0" w:space="0" w:color="auto"/>
        <w:left w:val="none" w:sz="0" w:space="0" w:color="auto"/>
        <w:bottom w:val="none" w:sz="0" w:space="0" w:color="auto"/>
        <w:right w:val="none" w:sz="0" w:space="0" w:color="auto"/>
      </w:divBdr>
    </w:div>
    <w:div w:id="361127962">
      <w:bodyDiv w:val="1"/>
      <w:marLeft w:val="0"/>
      <w:marRight w:val="0"/>
      <w:marTop w:val="0"/>
      <w:marBottom w:val="0"/>
      <w:divBdr>
        <w:top w:val="none" w:sz="0" w:space="0" w:color="auto"/>
        <w:left w:val="none" w:sz="0" w:space="0" w:color="auto"/>
        <w:bottom w:val="none" w:sz="0" w:space="0" w:color="auto"/>
        <w:right w:val="none" w:sz="0" w:space="0" w:color="auto"/>
      </w:divBdr>
    </w:div>
    <w:div w:id="1136608617">
      <w:bodyDiv w:val="1"/>
      <w:marLeft w:val="0"/>
      <w:marRight w:val="0"/>
      <w:marTop w:val="0"/>
      <w:marBottom w:val="0"/>
      <w:divBdr>
        <w:top w:val="none" w:sz="0" w:space="0" w:color="auto"/>
        <w:left w:val="none" w:sz="0" w:space="0" w:color="auto"/>
        <w:bottom w:val="none" w:sz="0" w:space="0" w:color="auto"/>
        <w:right w:val="none" w:sz="0" w:space="0" w:color="auto"/>
      </w:divBdr>
    </w:div>
    <w:div w:id="12942092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157EF1-7E65-754A-B373-5ACFE2920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4436</Words>
  <Characters>25286</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36</cp:revision>
  <dcterms:created xsi:type="dcterms:W3CDTF">2016-11-05T14:28:00Z</dcterms:created>
  <dcterms:modified xsi:type="dcterms:W3CDTF">2016-11-16T18:44:00Z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cd0ef02b-b51b-3759-961a-01b1c2d68fbf</vt:lpwstr>
  </property>
  <property fmtid="{D5CDD505-2E9C-101B-9397-08002B2CF9AE}" pid="4" name="Mendeley Citation Style_1">
    <vt:lpwstr>http://www.zotero.org/styles/harvard1</vt:lpwstr>
  </property>
</Properties>
</file>